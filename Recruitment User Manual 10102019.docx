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90911" w14:textId="77777777" w:rsidR="00340208" w:rsidRPr="009A2C5E" w:rsidRDefault="007E5C87" w:rsidP="009A2C5E">
      <w:pPr>
        <w:pStyle w:val="Heading1"/>
        <w:rPr>
          <w:rFonts w:ascii="Candara" w:hAnsi="Candara"/>
        </w:rPr>
      </w:pPr>
      <w:r w:rsidRPr="009A2C5E">
        <w:rPr>
          <w:rFonts w:ascii="Candara" w:hAnsi="Candara"/>
        </w:rPr>
        <w:t>RECRUITMENT MANAGEMENT</w:t>
      </w:r>
    </w:p>
    <w:p w14:paraId="4B0D9908" w14:textId="0A3E271A" w:rsidR="009A2C5E" w:rsidRPr="00A85DBB" w:rsidRDefault="00F37708" w:rsidP="00A85DBB">
      <w:pPr>
        <w:jc w:val="both"/>
        <w:rPr>
          <w:rFonts w:ascii="Candara" w:hAnsi="Candara"/>
        </w:rPr>
      </w:pPr>
      <w:r>
        <w:rPr>
          <w:rFonts w:ascii="Candara" w:hAnsi="Candara"/>
        </w:rPr>
        <w:t>Use this module to carry out the entire recruitment process i.e. from publishing a job, receiving applications, filtering applicants and going through the entire selection process up to hiring</w:t>
      </w:r>
      <w:r w:rsidR="007E5C87" w:rsidRPr="00A85DBB">
        <w:rPr>
          <w:rFonts w:ascii="Candara" w:hAnsi="Candara"/>
        </w:rPr>
        <w:t>. This section has 6 parts such as;</w:t>
      </w:r>
    </w:p>
    <w:p w14:paraId="63B4A929" w14:textId="77777777" w:rsidR="009A2C5E" w:rsidRPr="00A85DBB" w:rsidRDefault="007E5C87" w:rsidP="00A85DBB">
      <w:pPr>
        <w:pStyle w:val="ListParagraph"/>
        <w:numPr>
          <w:ilvl w:val="0"/>
          <w:numId w:val="1"/>
        </w:numPr>
        <w:tabs>
          <w:tab w:val="left" w:pos="180"/>
        </w:tabs>
        <w:ind w:left="360" w:firstLine="0"/>
        <w:jc w:val="both"/>
        <w:rPr>
          <w:rFonts w:ascii="Candara" w:hAnsi="Candara"/>
        </w:rPr>
      </w:pPr>
      <w:r w:rsidRPr="00A85DBB">
        <w:rPr>
          <w:rFonts w:ascii="Candara" w:hAnsi="Candara"/>
        </w:rPr>
        <w:t>Manage jobs</w:t>
      </w:r>
    </w:p>
    <w:p w14:paraId="24CA8142" w14:textId="77777777" w:rsidR="009A2C5E" w:rsidRPr="00A85DBB" w:rsidRDefault="007E5C87" w:rsidP="00A85DBB">
      <w:pPr>
        <w:pStyle w:val="ListParagraph"/>
        <w:numPr>
          <w:ilvl w:val="0"/>
          <w:numId w:val="1"/>
        </w:numPr>
        <w:jc w:val="both"/>
        <w:rPr>
          <w:rFonts w:ascii="Candara" w:hAnsi="Candara"/>
        </w:rPr>
      </w:pPr>
      <w:r w:rsidRPr="00A85DBB">
        <w:rPr>
          <w:rFonts w:ascii="Candara" w:hAnsi="Candara"/>
        </w:rPr>
        <w:t>Add new jobs</w:t>
      </w:r>
    </w:p>
    <w:p w14:paraId="07CD8205" w14:textId="77777777" w:rsidR="009A2C5E" w:rsidRPr="00A85DBB" w:rsidRDefault="007E5C87" w:rsidP="00A85DBB">
      <w:pPr>
        <w:pStyle w:val="ListParagraph"/>
        <w:numPr>
          <w:ilvl w:val="0"/>
          <w:numId w:val="1"/>
        </w:numPr>
        <w:jc w:val="both"/>
        <w:rPr>
          <w:rFonts w:ascii="Candara" w:hAnsi="Candara"/>
        </w:rPr>
      </w:pPr>
      <w:r w:rsidRPr="00A85DBB">
        <w:rPr>
          <w:rFonts w:ascii="Candara" w:hAnsi="Candara"/>
        </w:rPr>
        <w:t>Candidates</w:t>
      </w:r>
    </w:p>
    <w:p w14:paraId="7201A067" w14:textId="4803D51E" w:rsidR="009A2C5E" w:rsidRDefault="007E5C87" w:rsidP="00A85DBB">
      <w:pPr>
        <w:pStyle w:val="ListParagraph"/>
        <w:numPr>
          <w:ilvl w:val="0"/>
          <w:numId w:val="1"/>
        </w:numPr>
        <w:jc w:val="both"/>
        <w:rPr>
          <w:rFonts w:ascii="Candara" w:hAnsi="Candara"/>
        </w:rPr>
      </w:pPr>
      <w:r w:rsidRPr="00A85DBB">
        <w:rPr>
          <w:rFonts w:ascii="Candara" w:hAnsi="Candara"/>
        </w:rPr>
        <w:t>Careers page</w:t>
      </w:r>
    </w:p>
    <w:p w14:paraId="5613BDEF" w14:textId="03E2C6C9" w:rsidR="00F37708" w:rsidRPr="00A85DBB" w:rsidRDefault="00F37708" w:rsidP="00A85DBB">
      <w:pPr>
        <w:pStyle w:val="ListParagraph"/>
        <w:numPr>
          <w:ilvl w:val="0"/>
          <w:numId w:val="1"/>
        </w:numPr>
        <w:jc w:val="both"/>
        <w:rPr>
          <w:rFonts w:ascii="Candara" w:hAnsi="Candara"/>
        </w:rPr>
      </w:pPr>
      <w:r>
        <w:rPr>
          <w:rFonts w:ascii="Candara" w:hAnsi="Candara"/>
        </w:rPr>
        <w:t>Recruitment Pipeline Stages</w:t>
      </w:r>
    </w:p>
    <w:p w14:paraId="43737E2A" w14:textId="77777777" w:rsidR="009A2C5E" w:rsidRPr="00A85DBB" w:rsidRDefault="007E5C87" w:rsidP="00A85DBB">
      <w:pPr>
        <w:pStyle w:val="ListParagraph"/>
        <w:numPr>
          <w:ilvl w:val="0"/>
          <w:numId w:val="1"/>
        </w:numPr>
        <w:jc w:val="both"/>
        <w:rPr>
          <w:rFonts w:ascii="Candara" w:hAnsi="Candara"/>
        </w:rPr>
      </w:pPr>
      <w:r w:rsidRPr="00A85DBB">
        <w:rPr>
          <w:rFonts w:ascii="Candara" w:hAnsi="Candara"/>
        </w:rPr>
        <w:t>Recruitment Progress Report</w:t>
      </w:r>
    </w:p>
    <w:p w14:paraId="40BBD6B7" w14:textId="77777777" w:rsidR="009A2C5E" w:rsidRPr="00A85DBB" w:rsidRDefault="007E5C87" w:rsidP="00A85DBB">
      <w:pPr>
        <w:pStyle w:val="ListParagraph"/>
        <w:numPr>
          <w:ilvl w:val="0"/>
          <w:numId w:val="1"/>
        </w:numPr>
        <w:jc w:val="both"/>
        <w:rPr>
          <w:rFonts w:ascii="Candara" w:hAnsi="Candara"/>
        </w:rPr>
      </w:pPr>
      <w:r w:rsidRPr="00A85DBB">
        <w:rPr>
          <w:rFonts w:ascii="Candara" w:hAnsi="Candara"/>
        </w:rPr>
        <w:t>Candidates biodata report</w:t>
      </w:r>
    </w:p>
    <w:p w14:paraId="012912EF" w14:textId="47BA0FFA" w:rsidR="00DB37D6" w:rsidRDefault="007E5C87" w:rsidP="00A85DBB">
      <w:pPr>
        <w:jc w:val="both"/>
      </w:pPr>
      <w:r w:rsidRPr="00A85DBB">
        <w:rPr>
          <w:rFonts w:ascii="Candara" w:hAnsi="Candara"/>
        </w:rPr>
        <w:t xml:space="preserve">The figure below shows </w:t>
      </w:r>
      <w:r w:rsidR="00F37708">
        <w:rPr>
          <w:rFonts w:ascii="Candara" w:hAnsi="Candara"/>
        </w:rPr>
        <w:t>where to find the recruitment module by clicking Modules -&gt; Recruitment</w:t>
      </w:r>
    </w:p>
    <w:p w14:paraId="1FC8163F" w14:textId="77777777" w:rsidR="00DB37D6" w:rsidRDefault="007E5C87" w:rsidP="00DB37D6">
      <w:pPr>
        <w:keepNext/>
      </w:pPr>
      <w:r>
        <w:rPr>
          <w:noProof/>
        </w:rPr>
        <w:drawing>
          <wp:inline distT="0" distB="0" distL="0" distR="0" wp14:anchorId="7090F8C7" wp14:editId="04A4E0E9">
            <wp:extent cx="6271472"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23497" name="image 1.png"/>
                    <pic:cNvPicPr/>
                  </pic:nvPicPr>
                  <pic:blipFill>
                    <a:blip r:embed="rId6">
                      <a:extLst>
                        <a:ext uri="{28A0092B-C50C-407E-A947-70E740481C1C}">
                          <a14:useLocalDpi xmlns:a14="http://schemas.microsoft.com/office/drawing/2010/main" val="0"/>
                        </a:ext>
                      </a:extLst>
                    </a:blip>
                    <a:stretch>
                      <a:fillRect/>
                    </a:stretch>
                  </pic:blipFill>
                  <pic:spPr>
                    <a:xfrm>
                      <a:off x="0" y="0"/>
                      <a:ext cx="6271472" cy="1615440"/>
                    </a:xfrm>
                    <a:prstGeom prst="rect">
                      <a:avLst/>
                    </a:prstGeom>
                  </pic:spPr>
                </pic:pic>
              </a:graphicData>
            </a:graphic>
          </wp:inline>
        </w:drawing>
      </w:r>
    </w:p>
    <w:p w14:paraId="5A0A23F0" w14:textId="77777777" w:rsidR="00DB37D6" w:rsidRDefault="007E5C87" w:rsidP="00DB37D6">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1</w:t>
      </w:r>
      <w:r w:rsidR="0008059E">
        <w:rPr>
          <w:noProof/>
        </w:rPr>
        <w:fldChar w:fldCharType="end"/>
      </w:r>
      <w:r>
        <w:t>: Recruitment Module</w:t>
      </w:r>
    </w:p>
    <w:p w14:paraId="5211843E" w14:textId="77777777" w:rsidR="009A2C5E" w:rsidRDefault="007E5C87" w:rsidP="00DB37D6">
      <w:pPr>
        <w:pStyle w:val="Heading2"/>
        <w:rPr>
          <w:rFonts w:ascii="Candara" w:hAnsi="Candara"/>
        </w:rPr>
      </w:pPr>
      <w:r w:rsidRPr="00DB37D6">
        <w:rPr>
          <w:rFonts w:ascii="Candara" w:hAnsi="Candara"/>
        </w:rPr>
        <w:t>Manage jobs</w:t>
      </w:r>
    </w:p>
    <w:p w14:paraId="050B1CCA" w14:textId="12246669" w:rsidR="003A1651" w:rsidRPr="00C93828" w:rsidRDefault="007E5C87" w:rsidP="00C93828">
      <w:pPr>
        <w:jc w:val="both"/>
        <w:rPr>
          <w:rFonts w:ascii="Candara" w:hAnsi="Candara"/>
          <w:b/>
        </w:rPr>
      </w:pPr>
      <w:del w:id="0" w:author="Otandeka Simon Peter" w:date="2019-10-10T19:57:00Z">
        <w:r w:rsidRPr="00C93828" w:rsidDel="006C756B">
          <w:rPr>
            <w:rFonts w:ascii="Candara" w:hAnsi="Candara"/>
          </w:rPr>
          <w:delText xml:space="preserve">This section shows the overview of the entire module through the interface shown in the figure below. </w:delText>
        </w:r>
      </w:del>
      <w:r w:rsidRPr="00C93828">
        <w:rPr>
          <w:rFonts w:ascii="Candara" w:hAnsi="Candara"/>
        </w:rPr>
        <w:t>The Admi</w:t>
      </w:r>
      <w:ins w:id="1" w:author="Otandeka Simon Peter" w:date="2019-10-10T19:57:00Z">
        <w:r w:rsidR="006C756B">
          <w:rPr>
            <w:rFonts w:ascii="Candara" w:hAnsi="Candara"/>
          </w:rPr>
          <w:t>n/HR</w:t>
        </w:r>
      </w:ins>
      <w:del w:id="2" w:author="Otandeka Simon Peter" w:date="2019-10-10T19:57:00Z">
        <w:r w:rsidRPr="00C93828" w:rsidDel="006C756B">
          <w:rPr>
            <w:rFonts w:ascii="Candara" w:hAnsi="Candara"/>
          </w:rPr>
          <w:delText xml:space="preserve">n/ Employee </w:delText>
        </w:r>
      </w:del>
      <w:ins w:id="3" w:author="Otandeka Simon Peter" w:date="2019-10-10T19:58:00Z">
        <w:r w:rsidR="006C756B">
          <w:rPr>
            <w:rFonts w:ascii="Candara" w:hAnsi="Candara"/>
          </w:rPr>
          <w:t xml:space="preserve"> </w:t>
        </w:r>
      </w:ins>
      <w:r w:rsidRPr="00C93828">
        <w:rPr>
          <w:rFonts w:ascii="Candara" w:hAnsi="Candara"/>
        </w:rPr>
        <w:t>with the rights can view and manage all job</w:t>
      </w:r>
      <w:ins w:id="4" w:author="Otandeka Simon Peter" w:date="2019-10-10T19:58:00Z">
        <w:r w:rsidR="006C756B">
          <w:rPr>
            <w:rFonts w:ascii="Candara" w:hAnsi="Candara"/>
          </w:rPr>
          <w:t xml:space="preserve"> details</w:t>
        </w:r>
      </w:ins>
      <w:del w:id="5" w:author="Otandeka Simon Peter" w:date="2019-10-10T19:58:00Z">
        <w:r w:rsidRPr="00C93828" w:rsidDel="006C756B">
          <w:rPr>
            <w:rFonts w:ascii="Candara" w:hAnsi="Candara"/>
          </w:rPr>
          <w:delText xml:space="preserve"> openings</w:delText>
        </w:r>
      </w:del>
      <w:r w:rsidRPr="00C93828">
        <w:rPr>
          <w:rFonts w:ascii="Candara" w:hAnsi="Candara"/>
        </w:rPr>
        <w:t xml:space="preserve"> from this </w:t>
      </w:r>
      <w:proofErr w:type="spellStart"/>
      <w:r w:rsidRPr="00C93828">
        <w:rPr>
          <w:rFonts w:ascii="Candara" w:hAnsi="Candara"/>
        </w:rPr>
        <w:t>interface</w:t>
      </w:r>
      <w:ins w:id="6" w:author="Otandeka Simon Peter" w:date="2019-10-10T19:58:00Z">
        <w:r w:rsidR="006C756B">
          <w:rPr>
            <w:rFonts w:ascii="Candara" w:hAnsi="Candara"/>
          </w:rPr>
          <w:t>.</w:t>
        </w:r>
      </w:ins>
      <w:del w:id="7" w:author="Otandeka Simon Peter" w:date="2019-10-10T19:58:00Z">
        <w:r w:rsidRPr="00C93828" w:rsidDel="006C756B">
          <w:rPr>
            <w:rFonts w:ascii="Candara" w:hAnsi="Candara"/>
          </w:rPr>
          <w:delText xml:space="preserve"> until an employee is hired. </w:delText>
        </w:r>
      </w:del>
      <w:r w:rsidRPr="00C93828">
        <w:rPr>
          <w:rFonts w:ascii="Candara" w:hAnsi="Candara"/>
        </w:rPr>
        <w:t>To</w:t>
      </w:r>
      <w:proofErr w:type="spellEnd"/>
      <w:r w:rsidRPr="00C93828">
        <w:rPr>
          <w:rFonts w:ascii="Candara" w:hAnsi="Candara"/>
        </w:rPr>
        <w:t xml:space="preserve"> navigate to this section, go to </w:t>
      </w:r>
      <w:r w:rsidRPr="00C93828">
        <w:rPr>
          <w:rFonts w:ascii="Candara" w:hAnsi="Candara"/>
          <w:b/>
        </w:rPr>
        <w:t>Module -&gt; Recruitment -&gt; Manage jobs.</w:t>
      </w:r>
    </w:p>
    <w:p w14:paraId="165C11D4" w14:textId="77777777" w:rsidR="003A1651" w:rsidRDefault="007E5C87" w:rsidP="003A1651">
      <w:pPr>
        <w:keepNext/>
      </w:pPr>
      <w:r>
        <w:rPr>
          <w:noProof/>
        </w:rPr>
        <w:lastRenderedPageBreak/>
        <w:drawing>
          <wp:inline distT="0" distB="0" distL="0" distR="0" wp14:anchorId="4454EC70" wp14:editId="08FF5B75">
            <wp:extent cx="6042591"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35827" name="image 2.png"/>
                    <pic:cNvPicPr/>
                  </pic:nvPicPr>
                  <pic:blipFill>
                    <a:blip r:embed="rId7">
                      <a:extLst>
                        <a:ext uri="{28A0092B-C50C-407E-A947-70E740481C1C}">
                          <a14:useLocalDpi xmlns:a14="http://schemas.microsoft.com/office/drawing/2010/main" val="0"/>
                        </a:ext>
                      </a:extLst>
                    </a:blip>
                    <a:srcRect t="1508" r="20149" b="21385"/>
                    <a:stretch>
                      <a:fillRect/>
                    </a:stretch>
                  </pic:blipFill>
                  <pic:spPr bwMode="auto">
                    <a:xfrm>
                      <a:off x="0" y="0"/>
                      <a:ext cx="6048971" cy="2593535"/>
                    </a:xfrm>
                    <a:prstGeom prst="rect">
                      <a:avLst/>
                    </a:prstGeom>
                    <a:ln>
                      <a:noFill/>
                    </a:ln>
                    <a:extLst>
                      <a:ext uri="{53640926-AAD7-44D8-BBD7-CCE9431645EC}">
                        <a14:shadowObscured xmlns:a14="http://schemas.microsoft.com/office/drawing/2010/main"/>
                      </a:ext>
                    </a:extLst>
                  </pic:spPr>
                </pic:pic>
              </a:graphicData>
            </a:graphic>
          </wp:inline>
        </w:drawing>
      </w:r>
    </w:p>
    <w:p w14:paraId="6524BE71" w14:textId="77777777" w:rsidR="00DB37D6" w:rsidRPr="00DB37D6" w:rsidRDefault="007E5C87" w:rsidP="003A1651">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2</w:t>
      </w:r>
      <w:r w:rsidR="0008059E">
        <w:rPr>
          <w:noProof/>
        </w:rPr>
        <w:fldChar w:fldCharType="end"/>
      </w:r>
      <w:r>
        <w:t>: Manage Jobs</w:t>
      </w:r>
    </w:p>
    <w:p w14:paraId="4DAAD961" w14:textId="77777777" w:rsidR="009A2C5E" w:rsidRDefault="007E5C87" w:rsidP="003A1651">
      <w:pPr>
        <w:pStyle w:val="Heading2"/>
        <w:rPr>
          <w:rFonts w:ascii="Candara" w:hAnsi="Candara"/>
        </w:rPr>
      </w:pPr>
      <w:r w:rsidRPr="003A1651">
        <w:rPr>
          <w:rFonts w:ascii="Candara" w:hAnsi="Candara"/>
        </w:rPr>
        <w:t>Add new job</w:t>
      </w:r>
    </w:p>
    <w:p w14:paraId="2E624065" w14:textId="77777777" w:rsidR="00655A92" w:rsidRPr="00411E36" w:rsidRDefault="007E5C87" w:rsidP="00411E36">
      <w:pPr>
        <w:jc w:val="both"/>
        <w:rPr>
          <w:rFonts w:ascii="Candara" w:hAnsi="Candara"/>
        </w:rPr>
      </w:pPr>
      <w:r w:rsidRPr="00411E36">
        <w:rPr>
          <w:rFonts w:ascii="Candara" w:hAnsi="Candara"/>
        </w:rPr>
        <w:t>To access this section, an employee can use the above interface in figure 2 and click on the Create New Job position tab as shown below.</w:t>
      </w:r>
    </w:p>
    <w:p w14:paraId="0A4D3A96" w14:textId="77777777" w:rsidR="00655A92" w:rsidRDefault="007E5C87" w:rsidP="003A1651">
      <w:r>
        <w:rPr>
          <w:noProof/>
        </w:rPr>
        <w:drawing>
          <wp:inline distT="0" distB="0" distL="0" distR="0" wp14:anchorId="47645804" wp14:editId="6000813F">
            <wp:extent cx="1083310" cy="176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4424" name="image 2.png"/>
                    <pic:cNvPicPr/>
                  </pic:nvPicPr>
                  <pic:blipFill>
                    <a:blip r:embed="rId7">
                      <a:extLst>
                        <a:ext uri="{28A0092B-C50C-407E-A947-70E740481C1C}">
                          <a14:useLocalDpi xmlns:a14="http://schemas.microsoft.com/office/drawing/2010/main" val="0"/>
                        </a:ext>
                      </a:extLst>
                    </a:blip>
                    <a:srcRect t="9358" r="87084" b="86025"/>
                    <a:stretch>
                      <a:fillRect/>
                    </a:stretch>
                  </pic:blipFill>
                  <pic:spPr bwMode="auto">
                    <a:xfrm>
                      <a:off x="0" y="0"/>
                      <a:ext cx="1126206" cy="183515"/>
                    </a:xfrm>
                    <a:prstGeom prst="rect">
                      <a:avLst/>
                    </a:prstGeom>
                    <a:ln>
                      <a:noFill/>
                    </a:ln>
                    <a:extLst>
                      <a:ext uri="{53640926-AAD7-44D8-BBD7-CCE9431645EC}">
                        <a14:shadowObscured xmlns:a14="http://schemas.microsoft.com/office/drawing/2010/main"/>
                      </a:ext>
                    </a:extLst>
                  </pic:spPr>
                </pic:pic>
              </a:graphicData>
            </a:graphic>
          </wp:inline>
        </w:drawing>
      </w:r>
    </w:p>
    <w:p w14:paraId="4FCD4271" w14:textId="4F58A83B" w:rsidR="00655A92" w:rsidRDefault="007E5C87" w:rsidP="00411E36">
      <w:pPr>
        <w:jc w:val="both"/>
        <w:rPr>
          <w:rFonts w:ascii="Candara" w:hAnsi="Candara"/>
        </w:rPr>
      </w:pPr>
      <w:r w:rsidRPr="00411E36">
        <w:rPr>
          <w:rFonts w:ascii="Candara" w:hAnsi="Candara"/>
        </w:rPr>
        <w:t xml:space="preserve">Or go to </w:t>
      </w:r>
      <w:r w:rsidRPr="00A85DBB">
        <w:rPr>
          <w:rFonts w:ascii="Candara" w:hAnsi="Candara"/>
          <w:b/>
        </w:rPr>
        <w:t>Module -&gt; Recruitment -&gt; Add new job</w:t>
      </w:r>
      <w:r w:rsidRPr="00411E36">
        <w:rPr>
          <w:rFonts w:ascii="Candara" w:hAnsi="Candara"/>
        </w:rPr>
        <w:t xml:space="preserve">. This section is where the job position is created and </w:t>
      </w:r>
      <w:r w:rsidR="00411E36" w:rsidRPr="00411E36">
        <w:rPr>
          <w:rFonts w:ascii="Candara" w:hAnsi="Candara"/>
        </w:rPr>
        <w:t>it’s</w:t>
      </w:r>
      <w:r w:rsidRPr="00411E36">
        <w:rPr>
          <w:rFonts w:ascii="Candara" w:hAnsi="Candara"/>
        </w:rPr>
        <w:t xml:space="preserve"> in 5 steps</w:t>
      </w:r>
      <w:ins w:id="8" w:author="Otandeka Simon Peter" w:date="2019-10-10T19:59:00Z">
        <w:r w:rsidR="006C756B">
          <w:rPr>
            <w:rFonts w:ascii="Candara" w:hAnsi="Candara"/>
          </w:rPr>
          <w:t>. Just follow the wizard up to the end.</w:t>
        </w:r>
      </w:ins>
      <w:del w:id="9" w:author="Otandeka Simon Peter" w:date="2019-10-10T19:59:00Z">
        <w:r w:rsidRPr="00411E36" w:rsidDel="006C756B">
          <w:rPr>
            <w:rFonts w:ascii="Candara" w:hAnsi="Candara"/>
          </w:rPr>
          <w:delText xml:space="preserve"> as shown in the figure below.</w:delText>
        </w:r>
      </w:del>
    </w:p>
    <w:p w14:paraId="107ABA80" w14:textId="77777777" w:rsidR="00411E36" w:rsidRDefault="007E5C87" w:rsidP="00411E36">
      <w:pPr>
        <w:keepNext/>
        <w:jc w:val="both"/>
      </w:pPr>
      <w:r>
        <w:rPr>
          <w:noProof/>
        </w:rPr>
        <w:drawing>
          <wp:inline distT="0" distB="0" distL="0" distR="0" wp14:anchorId="3B0FB3ED" wp14:editId="64764DDB">
            <wp:extent cx="5943600" cy="1478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915"/>
                    </a:xfrm>
                    <a:prstGeom prst="rect">
                      <a:avLst/>
                    </a:prstGeom>
                  </pic:spPr>
                </pic:pic>
              </a:graphicData>
            </a:graphic>
          </wp:inline>
        </w:drawing>
      </w:r>
    </w:p>
    <w:p w14:paraId="4F5184FC" w14:textId="77777777" w:rsidR="00411E36" w:rsidRDefault="007E5C87" w:rsidP="00411E36">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3</w:t>
      </w:r>
      <w:r w:rsidR="0008059E">
        <w:rPr>
          <w:noProof/>
        </w:rPr>
        <w:fldChar w:fldCharType="end"/>
      </w:r>
      <w:r>
        <w:t>: New Job</w:t>
      </w:r>
    </w:p>
    <w:p w14:paraId="05679224" w14:textId="77777777" w:rsidR="00F832DA" w:rsidRPr="00C93828" w:rsidRDefault="007E5C87" w:rsidP="00C93828">
      <w:pPr>
        <w:jc w:val="both"/>
        <w:rPr>
          <w:rFonts w:ascii="Candara" w:hAnsi="Candara"/>
        </w:rPr>
      </w:pPr>
      <w:r w:rsidRPr="00C93828">
        <w:rPr>
          <w:rFonts w:ascii="Candara" w:hAnsi="Candara"/>
          <w:b/>
        </w:rPr>
        <w:t>NOTE</w:t>
      </w:r>
      <w:r w:rsidRPr="00C93828">
        <w:rPr>
          <w:rFonts w:ascii="Candara" w:hAnsi="Candara"/>
        </w:rPr>
        <w:t xml:space="preserve">: Each step of the registration process must be filled to proceed to the next steps. </w:t>
      </w:r>
    </w:p>
    <w:p w14:paraId="715E1357" w14:textId="77777777" w:rsidR="00F832DA" w:rsidRDefault="007E5C87" w:rsidP="00F832DA">
      <w:pPr>
        <w:pStyle w:val="Heading3"/>
        <w:rPr>
          <w:rFonts w:ascii="Candara" w:hAnsi="Candara"/>
        </w:rPr>
      </w:pPr>
      <w:r w:rsidRPr="00F832DA">
        <w:rPr>
          <w:rFonts w:ascii="Candara" w:hAnsi="Candara"/>
        </w:rPr>
        <w:t>Job Summary</w:t>
      </w:r>
    </w:p>
    <w:p w14:paraId="4118ED83" w14:textId="77777777" w:rsidR="00F832DA" w:rsidRPr="00F832DA" w:rsidRDefault="007E5C87" w:rsidP="00F832DA">
      <w:pPr>
        <w:jc w:val="both"/>
        <w:rPr>
          <w:rFonts w:ascii="Candara" w:hAnsi="Candara"/>
        </w:rPr>
      </w:pPr>
      <w:r w:rsidRPr="00F832DA">
        <w:rPr>
          <w:rFonts w:ascii="Candara" w:hAnsi="Candara"/>
        </w:rPr>
        <w:t>This is step 1 of the new job registration. Under this section, the HR fills in all the required fields such as</w:t>
      </w:r>
      <w:del w:id="10" w:author="Otandeka Simon Peter" w:date="2019-10-10T20:01:00Z">
        <w:r w:rsidRPr="00F832DA" w:rsidDel="006C756B">
          <w:rPr>
            <w:rFonts w:ascii="Candara" w:hAnsi="Candara"/>
          </w:rPr>
          <w:delText>;</w:delText>
        </w:r>
      </w:del>
      <w:r w:rsidRPr="00F832DA">
        <w:rPr>
          <w:rFonts w:ascii="Candara" w:hAnsi="Candara"/>
        </w:rPr>
        <w:t xml:space="preserve"> job position, department, job responsibility, job specifications, requirements and many more.</w:t>
      </w:r>
    </w:p>
    <w:p w14:paraId="745C8CA2" w14:textId="77777777" w:rsidR="00F832DA" w:rsidRDefault="00F832DA" w:rsidP="00F832DA"/>
    <w:p w14:paraId="1D8C1F16" w14:textId="77777777" w:rsidR="00F832DA" w:rsidRDefault="007E5C87" w:rsidP="00F832DA">
      <w:pPr>
        <w:pStyle w:val="Heading3"/>
        <w:rPr>
          <w:rFonts w:ascii="Candara" w:hAnsi="Candara"/>
        </w:rPr>
      </w:pPr>
      <w:r w:rsidRPr="00F832DA">
        <w:rPr>
          <w:rFonts w:ascii="Candara" w:hAnsi="Candara"/>
        </w:rPr>
        <w:lastRenderedPageBreak/>
        <w:t>Application Form</w:t>
      </w:r>
    </w:p>
    <w:p w14:paraId="239148C4" w14:textId="173AAEB6" w:rsidR="00F832DA" w:rsidRPr="00E6496F" w:rsidRDefault="007E5C87" w:rsidP="00E6496F">
      <w:pPr>
        <w:jc w:val="both"/>
        <w:rPr>
          <w:rFonts w:ascii="Candara" w:hAnsi="Candara"/>
        </w:rPr>
      </w:pPr>
      <w:r w:rsidRPr="00E6496F">
        <w:rPr>
          <w:rFonts w:ascii="Candara" w:hAnsi="Candara"/>
        </w:rPr>
        <w:t>Under this section, the HR sets the outlay of the application form by clicking on the desire</w:t>
      </w:r>
      <w:r w:rsidR="00C00572" w:rsidRPr="00E6496F">
        <w:rPr>
          <w:rFonts w:ascii="Candara" w:hAnsi="Candara"/>
        </w:rPr>
        <w:t>d checkbox provided</w:t>
      </w:r>
      <w:r w:rsidRPr="00E6496F">
        <w:rPr>
          <w:rFonts w:ascii="Candara" w:hAnsi="Candara"/>
        </w:rPr>
        <w:t xml:space="preserve">. The </w:t>
      </w:r>
      <w:r w:rsidR="00C00572" w:rsidRPr="00E6496F">
        <w:rPr>
          <w:rFonts w:ascii="Candara" w:hAnsi="Candara"/>
        </w:rPr>
        <w:t>preview of this form is</w:t>
      </w:r>
      <w:r w:rsidRPr="00E6496F">
        <w:rPr>
          <w:rFonts w:ascii="Candara" w:hAnsi="Candara"/>
        </w:rPr>
        <w:t xml:space="preserve"> seen on the left side of the screen</w:t>
      </w:r>
      <w:r w:rsidR="00C00572" w:rsidRPr="00E6496F">
        <w:rPr>
          <w:rFonts w:ascii="Candara" w:hAnsi="Candara"/>
        </w:rPr>
        <w:t xml:space="preserve">. </w:t>
      </w:r>
      <w:ins w:id="11" w:author="Otandeka Simon Peter" w:date="2019-10-10T20:02:00Z">
        <w:r w:rsidR="006C756B">
          <w:rPr>
            <w:rFonts w:ascii="Candara" w:hAnsi="Candara"/>
          </w:rPr>
          <w:t>S</w:t>
        </w:r>
      </w:ins>
      <w:del w:id="12" w:author="Otandeka Simon Peter" w:date="2019-10-10T20:02:00Z">
        <w:r w:rsidR="00C00572" w:rsidRPr="00E6496F" w:rsidDel="006C756B">
          <w:rPr>
            <w:rFonts w:ascii="Candara" w:hAnsi="Candara"/>
          </w:rPr>
          <w:delText>Can s</w:delText>
        </w:r>
      </w:del>
      <w:r w:rsidR="00C00572" w:rsidRPr="00E6496F">
        <w:rPr>
          <w:rFonts w:ascii="Candara" w:hAnsi="Candara"/>
        </w:rPr>
        <w:t>ave as draft or save and proceed to the next step.</w:t>
      </w:r>
    </w:p>
    <w:p w14:paraId="17A13C68" w14:textId="77777777" w:rsidR="00C93828" w:rsidRDefault="007E5C87" w:rsidP="00C93828">
      <w:pPr>
        <w:pStyle w:val="Heading3"/>
        <w:rPr>
          <w:rFonts w:ascii="Candara" w:hAnsi="Candara"/>
        </w:rPr>
      </w:pPr>
      <w:r w:rsidRPr="00C93828">
        <w:rPr>
          <w:rFonts w:ascii="Candara" w:hAnsi="Candara"/>
        </w:rPr>
        <w:t>Hiring Team</w:t>
      </w:r>
    </w:p>
    <w:p w14:paraId="1F9713E9" w14:textId="77777777" w:rsidR="00E6496F" w:rsidRPr="00E6496F" w:rsidRDefault="00CE3185" w:rsidP="00E6496F">
      <w:pPr>
        <w:jc w:val="both"/>
        <w:rPr>
          <w:rFonts w:ascii="Candara" w:hAnsi="Candara"/>
        </w:rPr>
      </w:pPr>
      <w:r>
        <w:rPr>
          <w:rFonts w:ascii="Candara" w:hAnsi="Candara"/>
        </w:rPr>
        <w:t xml:space="preserve">This is the team in-charge of the recruitment process of a particular job. </w:t>
      </w:r>
      <w:r w:rsidR="007E5C87" w:rsidRPr="00E6496F">
        <w:rPr>
          <w:rFonts w:ascii="Candara" w:hAnsi="Candara"/>
        </w:rPr>
        <w:t>This section has 2 options; existing system user and new user. If the HR selects an existing system user, a drop-down from the system is availed for selection of the team member. When the new user is selected, the fields such as names, email, and roles are filled.</w:t>
      </w:r>
    </w:p>
    <w:p w14:paraId="01E398FB" w14:textId="77777777" w:rsidR="00C93828" w:rsidRPr="00E6496F" w:rsidRDefault="007E5C87" w:rsidP="00E6496F">
      <w:pPr>
        <w:jc w:val="both"/>
        <w:rPr>
          <w:rFonts w:ascii="Candara" w:hAnsi="Candara"/>
        </w:rPr>
      </w:pPr>
      <w:r w:rsidRPr="00E6496F">
        <w:rPr>
          <w:rFonts w:ascii="Candara" w:hAnsi="Candara"/>
        </w:rPr>
        <w:t>After selecting the right option and filling in the required information, click the send invitation tab as shown below. After which email notifications shall be sent to their emails.</w:t>
      </w:r>
    </w:p>
    <w:p w14:paraId="137085AA" w14:textId="77777777" w:rsidR="00C00572" w:rsidRDefault="007E5C87" w:rsidP="00C93828">
      <w:r>
        <w:rPr>
          <w:noProof/>
        </w:rPr>
        <w:drawing>
          <wp:inline distT="0" distB="0" distL="0" distR="0" wp14:anchorId="2995C4B2" wp14:editId="1A3AF8BB">
            <wp:extent cx="854381" cy="245006"/>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96761" name="image 4.png"/>
                    <pic:cNvPicPr/>
                  </pic:nvPicPr>
                  <pic:blipFill>
                    <a:blip r:embed="rId9">
                      <a:extLst>
                        <a:ext uri="{28A0092B-C50C-407E-A947-70E740481C1C}">
                          <a14:useLocalDpi xmlns:a14="http://schemas.microsoft.com/office/drawing/2010/main" val="0"/>
                        </a:ext>
                      </a:extLst>
                    </a:blip>
                    <a:srcRect l="49781" t="63249" r="40908" b="30788"/>
                    <a:stretch>
                      <a:fillRect/>
                    </a:stretch>
                  </pic:blipFill>
                  <pic:spPr bwMode="auto">
                    <a:xfrm>
                      <a:off x="0" y="0"/>
                      <a:ext cx="872690" cy="250256"/>
                    </a:xfrm>
                    <a:prstGeom prst="rect">
                      <a:avLst/>
                    </a:prstGeom>
                    <a:ln>
                      <a:noFill/>
                    </a:ln>
                    <a:extLst>
                      <a:ext uri="{53640926-AAD7-44D8-BBD7-CCE9431645EC}">
                        <a14:shadowObscured xmlns:a14="http://schemas.microsoft.com/office/drawing/2010/main"/>
                      </a:ext>
                    </a:extLst>
                  </pic:spPr>
                </pic:pic>
              </a:graphicData>
            </a:graphic>
          </wp:inline>
        </w:drawing>
      </w:r>
    </w:p>
    <w:p w14:paraId="5EC4923D" w14:textId="77777777" w:rsidR="006A009F" w:rsidRPr="00E65AE6" w:rsidRDefault="006A009F" w:rsidP="00E65AE6">
      <w:pPr>
        <w:jc w:val="both"/>
        <w:rPr>
          <w:rFonts w:ascii="Candara" w:hAnsi="Candara"/>
        </w:rPr>
      </w:pPr>
      <w:r w:rsidRPr="00E65AE6">
        <w:rPr>
          <w:rFonts w:ascii="Candara" w:hAnsi="Candara"/>
        </w:rPr>
        <w:t>The figure below shows an email notification sent to a selected team member.</w:t>
      </w:r>
    </w:p>
    <w:p w14:paraId="362B29F1" w14:textId="77777777" w:rsidR="005B37C6" w:rsidRDefault="005B37C6" w:rsidP="005B37C6">
      <w:pPr>
        <w:keepNext/>
        <w:jc w:val="center"/>
      </w:pPr>
      <w:r>
        <w:rPr>
          <w:noProof/>
        </w:rPr>
        <w:drawing>
          <wp:inline distT="0" distB="0" distL="0" distR="0" wp14:anchorId="455835D6" wp14:editId="387A111C">
            <wp:extent cx="3191574" cy="2049373"/>
            <wp:effectExtent l="0" t="0" r="889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03 at 11.37.45.jpeg"/>
                    <pic:cNvPicPr/>
                  </pic:nvPicPr>
                  <pic:blipFill rotWithShape="1">
                    <a:blip r:embed="rId10">
                      <a:extLst>
                        <a:ext uri="{28A0092B-C50C-407E-A947-70E740481C1C}">
                          <a14:useLocalDpi xmlns:a14="http://schemas.microsoft.com/office/drawing/2010/main" val="0"/>
                        </a:ext>
                      </a:extLst>
                    </a:blip>
                    <a:srcRect l="38476" t="34509" r="20716" b="11625"/>
                    <a:stretch/>
                  </pic:blipFill>
                  <pic:spPr bwMode="auto">
                    <a:xfrm>
                      <a:off x="0" y="0"/>
                      <a:ext cx="3201252" cy="2055588"/>
                    </a:xfrm>
                    <a:prstGeom prst="rect">
                      <a:avLst/>
                    </a:prstGeom>
                    <a:ln>
                      <a:noFill/>
                    </a:ln>
                    <a:extLst>
                      <a:ext uri="{53640926-AAD7-44D8-BBD7-CCE9431645EC}">
                        <a14:shadowObscured xmlns:a14="http://schemas.microsoft.com/office/drawing/2010/main"/>
                      </a:ext>
                    </a:extLst>
                  </pic:spPr>
                </pic:pic>
              </a:graphicData>
            </a:graphic>
          </wp:inline>
        </w:drawing>
      </w:r>
    </w:p>
    <w:p w14:paraId="30F4DF17" w14:textId="77777777" w:rsidR="006A009F" w:rsidRDefault="005B37C6" w:rsidP="005B37C6">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4</w:t>
      </w:r>
      <w:r w:rsidR="0008059E">
        <w:rPr>
          <w:noProof/>
        </w:rPr>
        <w:fldChar w:fldCharType="end"/>
      </w:r>
      <w:r>
        <w:t>: Email Notification</w:t>
      </w:r>
    </w:p>
    <w:p w14:paraId="3D1F3558" w14:textId="77777777" w:rsidR="00E6496F" w:rsidRPr="00E6496F" w:rsidRDefault="007E5C87" w:rsidP="00E6496F">
      <w:pPr>
        <w:pStyle w:val="Heading3"/>
        <w:rPr>
          <w:rFonts w:ascii="Candara" w:hAnsi="Candara"/>
        </w:rPr>
      </w:pPr>
      <w:r w:rsidRPr="00E6496F">
        <w:rPr>
          <w:rFonts w:ascii="Candara" w:hAnsi="Candara"/>
        </w:rPr>
        <w:t>Candidate Assessment</w:t>
      </w:r>
    </w:p>
    <w:p w14:paraId="714E4F73" w14:textId="27CEE061" w:rsidR="00E6496F" w:rsidRDefault="007E5C87" w:rsidP="00E6496F">
      <w:pPr>
        <w:jc w:val="both"/>
        <w:rPr>
          <w:rFonts w:ascii="Candara" w:hAnsi="Candara"/>
        </w:rPr>
      </w:pPr>
      <w:r w:rsidRPr="00E6496F">
        <w:rPr>
          <w:rFonts w:ascii="Candara" w:hAnsi="Candara"/>
        </w:rPr>
        <w:t>The HR uses this section to assess the application by setting up questions</w:t>
      </w:r>
      <w:ins w:id="13" w:author="Otandeka Simon Peter" w:date="2019-10-10T20:12:00Z">
        <w:r w:rsidR="00B27317">
          <w:rPr>
            <w:rFonts w:ascii="Candara" w:hAnsi="Candara"/>
          </w:rPr>
          <w:t xml:space="preserve"> that the applicants will fill in </w:t>
        </w:r>
      </w:ins>
      <w:ins w:id="14" w:author="Otandeka Simon Peter" w:date="2019-10-10T20:13:00Z">
        <w:r w:rsidR="00B27317">
          <w:rPr>
            <w:rFonts w:ascii="Candara" w:hAnsi="Candara"/>
          </w:rPr>
          <w:t>as they are applying</w:t>
        </w:r>
      </w:ins>
      <w:del w:id="15" w:author="Otandeka Simon Peter" w:date="2019-10-10T20:12:00Z">
        <w:r w:rsidRPr="00E6496F" w:rsidDel="00B27317">
          <w:rPr>
            <w:rFonts w:ascii="Candara" w:hAnsi="Candara"/>
          </w:rPr>
          <w:delText>.</w:delText>
        </w:r>
      </w:del>
      <w:ins w:id="16" w:author="Otandeka Simon Peter" w:date="2019-10-10T20:13:00Z">
        <w:r w:rsidR="00B27317">
          <w:rPr>
            <w:rFonts w:ascii="Candara" w:hAnsi="Candara"/>
          </w:rPr>
          <w:t xml:space="preserve"> These questions can be simple text or drop down where a candidate </w:t>
        </w:r>
        <w:proofErr w:type="gramStart"/>
        <w:r w:rsidR="00B27317">
          <w:rPr>
            <w:rFonts w:ascii="Candara" w:hAnsi="Candara"/>
          </w:rPr>
          <w:t>has to</w:t>
        </w:r>
        <w:proofErr w:type="gramEnd"/>
        <w:r w:rsidR="00B27317">
          <w:rPr>
            <w:rFonts w:ascii="Candara" w:hAnsi="Candara"/>
          </w:rPr>
          <w:t xml:space="preserve"> select from a set of options. </w:t>
        </w:r>
      </w:ins>
      <w:del w:id="17" w:author="Otandeka Simon Peter" w:date="2019-10-10T20:12:00Z">
        <w:r w:rsidRPr="00E6496F" w:rsidDel="00B27317">
          <w:rPr>
            <w:rFonts w:ascii="Candara" w:hAnsi="Candara"/>
          </w:rPr>
          <w:delText xml:space="preserve"> Can select the type of question from the drop-down and write the question.</w:delText>
        </w:r>
      </w:del>
      <w:r w:rsidRPr="00E6496F">
        <w:rPr>
          <w:rFonts w:ascii="Candara" w:hAnsi="Candara"/>
        </w:rPr>
        <w:t xml:space="preserve"> </w:t>
      </w:r>
      <w:del w:id="18" w:author="Otandeka Simon Peter" w:date="2019-10-10T20:14:00Z">
        <w:r w:rsidRPr="00E6496F" w:rsidDel="00B27317">
          <w:rPr>
            <w:rFonts w:ascii="Candara" w:hAnsi="Candara"/>
          </w:rPr>
          <w:delText>The HR can add</w:delText>
        </w:r>
      </w:del>
      <w:del w:id="19" w:author="Otandeka Simon Peter" w:date="2019-10-10T20:13:00Z">
        <w:r w:rsidRPr="00E6496F" w:rsidDel="00B27317">
          <w:rPr>
            <w:rFonts w:ascii="Candara" w:hAnsi="Candara"/>
          </w:rPr>
          <w:delText xml:space="preserve"> more than one question in this section</w:delText>
        </w:r>
      </w:del>
      <w:r w:rsidRPr="00E6496F">
        <w:rPr>
          <w:rFonts w:ascii="Candara" w:hAnsi="Candara"/>
        </w:rPr>
        <w:t>.</w:t>
      </w:r>
    </w:p>
    <w:p w14:paraId="644AF0DA" w14:textId="77777777" w:rsidR="00E6496F" w:rsidRDefault="007E5C87" w:rsidP="00E6496F">
      <w:pPr>
        <w:pStyle w:val="Heading3"/>
        <w:rPr>
          <w:rFonts w:ascii="Candara" w:hAnsi="Candara"/>
        </w:rPr>
      </w:pPr>
      <w:r w:rsidRPr="00E6496F">
        <w:rPr>
          <w:rFonts w:ascii="Candara" w:hAnsi="Candara"/>
        </w:rPr>
        <w:t>Review Preferences &amp; Publish</w:t>
      </w:r>
    </w:p>
    <w:p w14:paraId="2A06C1A0" w14:textId="355F6529" w:rsidR="00E6496F" w:rsidRPr="00594640" w:rsidRDefault="007E5C87" w:rsidP="00594640">
      <w:pPr>
        <w:jc w:val="both"/>
        <w:rPr>
          <w:rFonts w:ascii="Candara" w:hAnsi="Candara"/>
        </w:rPr>
      </w:pPr>
      <w:r w:rsidRPr="00594640">
        <w:rPr>
          <w:rFonts w:ascii="Candara" w:hAnsi="Candara"/>
        </w:rPr>
        <w:t xml:space="preserve">This is the final step of adding a new job. The Publish date and Expiry date of the Job advert are set from this </w:t>
      </w:r>
      <w:ins w:id="20" w:author="Otandeka Simon Peter" w:date="2019-10-10T20:14:00Z">
        <w:r w:rsidR="00B27317">
          <w:rPr>
            <w:rFonts w:ascii="Candara" w:hAnsi="Candara"/>
          </w:rPr>
          <w:t>tab</w:t>
        </w:r>
      </w:ins>
      <w:del w:id="21" w:author="Otandeka Simon Peter" w:date="2019-10-10T20:14:00Z">
        <w:r w:rsidRPr="00594640" w:rsidDel="00B27317">
          <w:rPr>
            <w:rFonts w:ascii="Candara" w:hAnsi="Candara"/>
          </w:rPr>
          <w:delText>section</w:delText>
        </w:r>
      </w:del>
      <w:r w:rsidRPr="00594640">
        <w:rPr>
          <w:rFonts w:ascii="Candara" w:hAnsi="Candara"/>
        </w:rPr>
        <w:t>. The HR can either save as draft or Publish Job. The job advert is published on the organization career page linked to HRMagic</w:t>
      </w:r>
      <w:ins w:id="22" w:author="Otandeka Simon Peter" w:date="2019-10-10T20:14:00Z">
        <w:r w:rsidR="00B27317">
          <w:rPr>
            <w:rFonts w:ascii="Candara" w:hAnsi="Candara"/>
          </w:rPr>
          <w:t xml:space="preserve"> i.e. </w:t>
        </w:r>
        <w:r w:rsidR="00B27317">
          <w:rPr>
            <w:rFonts w:ascii="Candara" w:hAnsi="Candara"/>
          </w:rPr>
          <w:fldChar w:fldCharType="begin"/>
        </w:r>
        <w:r w:rsidR="00B27317">
          <w:rPr>
            <w:rFonts w:ascii="Candara" w:hAnsi="Candara"/>
          </w:rPr>
          <w:instrText xml:space="preserve"> HYPERLINK "http://url/careers" </w:instrText>
        </w:r>
        <w:r w:rsidR="00B27317">
          <w:rPr>
            <w:rFonts w:ascii="Candara" w:hAnsi="Candara"/>
          </w:rPr>
          <w:fldChar w:fldCharType="separate"/>
        </w:r>
        <w:r w:rsidR="00B27317" w:rsidRPr="00076B0F">
          <w:rPr>
            <w:rStyle w:val="Hyperlink"/>
            <w:rFonts w:ascii="Candara" w:hAnsi="Candara"/>
          </w:rPr>
          <w:t>http://url/careers</w:t>
        </w:r>
        <w:r w:rsidR="00B27317">
          <w:rPr>
            <w:rFonts w:ascii="Candara" w:hAnsi="Candara"/>
          </w:rPr>
          <w:fldChar w:fldCharType="end"/>
        </w:r>
        <w:r w:rsidR="00B27317">
          <w:rPr>
            <w:rFonts w:ascii="Candara" w:hAnsi="Candara"/>
          </w:rPr>
          <w:t xml:space="preserve"> where by the URL represents the link to the domain being used </w:t>
        </w:r>
      </w:ins>
      <w:ins w:id="23" w:author="Otandeka Simon Peter" w:date="2019-10-10T20:15:00Z">
        <w:r w:rsidR="00B27317">
          <w:rPr>
            <w:rFonts w:ascii="Candara" w:hAnsi="Candara"/>
          </w:rPr>
          <w:t xml:space="preserve">for publishing the jobs. </w:t>
        </w:r>
      </w:ins>
    </w:p>
    <w:p w14:paraId="603ED637" w14:textId="77777777" w:rsidR="00594640" w:rsidRDefault="007E5C87" w:rsidP="00594640">
      <w:pPr>
        <w:pStyle w:val="Heading2"/>
        <w:rPr>
          <w:rFonts w:ascii="Candara" w:hAnsi="Candara"/>
        </w:rPr>
      </w:pPr>
      <w:r w:rsidRPr="00594640">
        <w:rPr>
          <w:rFonts w:ascii="Candara" w:hAnsi="Candara"/>
        </w:rPr>
        <w:lastRenderedPageBreak/>
        <w:t>Candidates</w:t>
      </w:r>
    </w:p>
    <w:p w14:paraId="65ACD392" w14:textId="77777777" w:rsidR="00594640" w:rsidRPr="00D44D05" w:rsidRDefault="007E5C87" w:rsidP="00D44D05">
      <w:pPr>
        <w:jc w:val="both"/>
        <w:rPr>
          <w:rFonts w:ascii="Candara" w:hAnsi="Candara"/>
        </w:rPr>
      </w:pPr>
      <w:r w:rsidRPr="00D44D05">
        <w:rPr>
          <w:rFonts w:ascii="Candara" w:hAnsi="Candara"/>
        </w:rPr>
        <w:t>This section displays all applicants</w:t>
      </w:r>
      <w:r w:rsidR="00D44D05" w:rsidRPr="00D44D05">
        <w:rPr>
          <w:rFonts w:ascii="Candara" w:hAnsi="Candara"/>
        </w:rPr>
        <w:t xml:space="preserve"> in the recruitment module. It displays all applicants i.e. those with submitted, draft/incomplete applications</w:t>
      </w:r>
      <w:r w:rsidRPr="00D44D05">
        <w:rPr>
          <w:rFonts w:ascii="Candara" w:hAnsi="Candara"/>
        </w:rPr>
        <w:t xml:space="preserve"> with their</w:t>
      </w:r>
      <w:r w:rsidR="00D44D05" w:rsidRPr="00D44D05">
        <w:rPr>
          <w:rFonts w:ascii="Candara" w:hAnsi="Candara"/>
        </w:rPr>
        <w:t xml:space="preserve"> registered details. The HR can filter using side the different options such as qualification, work experience, education and many more.</w:t>
      </w:r>
    </w:p>
    <w:p w14:paraId="323D6ED8" w14:textId="77777777" w:rsidR="00D44D05" w:rsidRDefault="007E5C87" w:rsidP="00D44D05">
      <w:pPr>
        <w:pStyle w:val="Heading2"/>
        <w:rPr>
          <w:rFonts w:ascii="Candara" w:hAnsi="Candara"/>
        </w:rPr>
      </w:pPr>
      <w:r w:rsidRPr="00D44D05">
        <w:rPr>
          <w:rFonts w:ascii="Candara" w:hAnsi="Candara"/>
        </w:rPr>
        <w:t>Careers Page</w:t>
      </w:r>
    </w:p>
    <w:p w14:paraId="79D21009" w14:textId="77777777" w:rsidR="00D44D05" w:rsidRDefault="007E5C87" w:rsidP="00F64FDC">
      <w:pPr>
        <w:jc w:val="both"/>
        <w:rPr>
          <w:rFonts w:ascii="Candara" w:hAnsi="Candara"/>
        </w:rPr>
      </w:pPr>
      <w:r w:rsidRPr="00F64FDC">
        <w:rPr>
          <w:rFonts w:ascii="Candara" w:hAnsi="Candara"/>
        </w:rPr>
        <w:t xml:space="preserve">To navigate to this section, go to </w:t>
      </w:r>
      <w:r w:rsidRPr="00F64FDC">
        <w:rPr>
          <w:rFonts w:ascii="Candara" w:hAnsi="Candara"/>
          <w:b/>
        </w:rPr>
        <w:t xml:space="preserve">Module -&gt; Recruitment -&gt; Careers page (Published jobs). </w:t>
      </w:r>
      <w:r w:rsidR="00F64FDC" w:rsidRPr="00F64FDC">
        <w:rPr>
          <w:rFonts w:ascii="Candara" w:hAnsi="Candara"/>
          <w:b/>
        </w:rPr>
        <w:t xml:space="preserve"> </w:t>
      </w:r>
      <w:r w:rsidR="00F64FDC" w:rsidRPr="00F64FDC">
        <w:rPr>
          <w:rFonts w:ascii="Candara" w:hAnsi="Candara"/>
        </w:rPr>
        <w:t xml:space="preserve">This leads to the organization’s portal for careers as shown in the figure below. </w:t>
      </w:r>
      <w:r w:rsidRPr="00F64FDC">
        <w:rPr>
          <w:rFonts w:ascii="Candara" w:hAnsi="Candara"/>
        </w:rPr>
        <w:t>The jobs published under the New Job interface ar</w:t>
      </w:r>
      <w:r w:rsidR="00F64FDC" w:rsidRPr="00F64FDC">
        <w:rPr>
          <w:rFonts w:ascii="Candara" w:hAnsi="Candara"/>
        </w:rPr>
        <w:t>e displayed in this section.</w:t>
      </w:r>
    </w:p>
    <w:p w14:paraId="0ABE129F" w14:textId="77777777" w:rsidR="00E65AE6" w:rsidRPr="00F64FDC" w:rsidRDefault="00E65AE6" w:rsidP="00F64FDC">
      <w:pPr>
        <w:jc w:val="both"/>
        <w:rPr>
          <w:rFonts w:ascii="Candara" w:hAnsi="Candara"/>
        </w:rPr>
      </w:pPr>
    </w:p>
    <w:p w14:paraId="38DD2039" w14:textId="77777777" w:rsidR="00F64FDC" w:rsidRDefault="00616246" w:rsidP="00F64FDC">
      <w:pPr>
        <w:keepNext/>
      </w:pPr>
      <w:r>
        <w:rPr>
          <w:noProof/>
        </w:rPr>
        <w:drawing>
          <wp:inline distT="0" distB="0" distL="0" distR="0" wp14:anchorId="412F2802" wp14:editId="491EB41C">
            <wp:extent cx="5440680" cy="44303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png"/>
                    <pic:cNvPicPr/>
                  </pic:nvPicPr>
                  <pic:blipFill rotWithShape="1">
                    <a:blip r:embed="rId11">
                      <a:extLst>
                        <a:ext uri="{28A0092B-C50C-407E-A947-70E740481C1C}">
                          <a14:useLocalDpi xmlns:a14="http://schemas.microsoft.com/office/drawing/2010/main" val="0"/>
                        </a:ext>
                      </a:extLst>
                    </a:blip>
                    <a:srcRect l="4231" r="4231"/>
                    <a:stretch/>
                  </pic:blipFill>
                  <pic:spPr bwMode="auto">
                    <a:xfrm>
                      <a:off x="0" y="0"/>
                      <a:ext cx="5440680" cy="4430395"/>
                    </a:xfrm>
                    <a:prstGeom prst="rect">
                      <a:avLst/>
                    </a:prstGeom>
                    <a:ln>
                      <a:noFill/>
                    </a:ln>
                    <a:extLst>
                      <a:ext uri="{53640926-AAD7-44D8-BBD7-CCE9431645EC}">
                        <a14:shadowObscured xmlns:a14="http://schemas.microsoft.com/office/drawing/2010/main"/>
                      </a:ext>
                    </a:extLst>
                  </pic:spPr>
                </pic:pic>
              </a:graphicData>
            </a:graphic>
          </wp:inline>
        </w:drawing>
      </w:r>
    </w:p>
    <w:p w14:paraId="162A08F8" w14:textId="77777777" w:rsidR="005B37C6" w:rsidRDefault="007E5C87" w:rsidP="00156295">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5</w:t>
      </w:r>
      <w:r w:rsidR="0008059E">
        <w:rPr>
          <w:noProof/>
        </w:rPr>
        <w:fldChar w:fldCharType="end"/>
      </w:r>
      <w:r>
        <w:t>: Careers page</w:t>
      </w:r>
    </w:p>
    <w:p w14:paraId="65A6D8E6" w14:textId="77777777" w:rsidR="005B37C6" w:rsidRDefault="005B37C6" w:rsidP="00D44D05"/>
    <w:p w14:paraId="4CDBE258" w14:textId="77777777" w:rsidR="00E65AE6" w:rsidRDefault="00E65AE6" w:rsidP="006A009F">
      <w:pPr>
        <w:jc w:val="both"/>
        <w:rPr>
          <w:rFonts w:ascii="Candara" w:hAnsi="Candara"/>
        </w:rPr>
      </w:pPr>
    </w:p>
    <w:p w14:paraId="2A872E4D" w14:textId="77777777" w:rsidR="00E65AE6" w:rsidRDefault="00E65AE6" w:rsidP="006A009F">
      <w:pPr>
        <w:jc w:val="both"/>
        <w:rPr>
          <w:rFonts w:ascii="Candara" w:hAnsi="Candara"/>
        </w:rPr>
      </w:pPr>
    </w:p>
    <w:p w14:paraId="1F07FBC5" w14:textId="77777777" w:rsidR="00616246" w:rsidRPr="006A009F" w:rsidRDefault="00616246" w:rsidP="006A009F">
      <w:pPr>
        <w:jc w:val="both"/>
        <w:rPr>
          <w:rFonts w:ascii="Candara" w:hAnsi="Candara"/>
        </w:rPr>
      </w:pPr>
      <w:r w:rsidRPr="006A009F">
        <w:rPr>
          <w:rFonts w:ascii="Candara" w:hAnsi="Candara"/>
        </w:rPr>
        <w:lastRenderedPageBreak/>
        <w:t>The applicant can view the job details such as job specifications, requirements and more from the tab shown below.</w:t>
      </w:r>
    </w:p>
    <w:p w14:paraId="10526619" w14:textId="77777777" w:rsidR="00616246" w:rsidRDefault="00616246" w:rsidP="00D44D05">
      <w:r>
        <w:rPr>
          <w:noProof/>
        </w:rPr>
        <w:drawing>
          <wp:inline distT="0" distB="0" distL="0" distR="0" wp14:anchorId="39F078C7" wp14:editId="595645A1">
            <wp:extent cx="1150620" cy="45418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png"/>
                    <pic:cNvPicPr/>
                  </pic:nvPicPr>
                  <pic:blipFill rotWithShape="1">
                    <a:blip r:embed="rId11">
                      <a:extLst>
                        <a:ext uri="{28A0092B-C50C-407E-A947-70E740481C1C}">
                          <a14:useLocalDpi xmlns:a14="http://schemas.microsoft.com/office/drawing/2010/main" val="0"/>
                        </a:ext>
                      </a:extLst>
                    </a:blip>
                    <a:srcRect l="66084" t="68109" r="22548" b="25871"/>
                    <a:stretch/>
                  </pic:blipFill>
                  <pic:spPr bwMode="auto">
                    <a:xfrm>
                      <a:off x="0" y="0"/>
                      <a:ext cx="1150620" cy="454182"/>
                    </a:xfrm>
                    <a:prstGeom prst="rect">
                      <a:avLst/>
                    </a:prstGeom>
                    <a:ln>
                      <a:noFill/>
                    </a:ln>
                    <a:extLst>
                      <a:ext uri="{53640926-AAD7-44D8-BBD7-CCE9431645EC}">
                        <a14:shadowObscured xmlns:a14="http://schemas.microsoft.com/office/drawing/2010/main"/>
                      </a:ext>
                    </a:extLst>
                  </pic:spPr>
                </pic:pic>
              </a:graphicData>
            </a:graphic>
          </wp:inline>
        </w:drawing>
      </w:r>
    </w:p>
    <w:p w14:paraId="44238308" w14:textId="77777777" w:rsidR="006A009F" w:rsidRPr="006A009F" w:rsidRDefault="006A009F" w:rsidP="006A009F">
      <w:pPr>
        <w:jc w:val="both"/>
        <w:rPr>
          <w:rFonts w:ascii="Candara" w:hAnsi="Candara"/>
        </w:rPr>
      </w:pPr>
      <w:r w:rsidRPr="006A009F">
        <w:rPr>
          <w:rFonts w:ascii="Candara" w:hAnsi="Candara"/>
        </w:rPr>
        <w:t>The interested applicant can click on the Apply Now tab as shown below so as to proceed in the application process.</w:t>
      </w:r>
    </w:p>
    <w:p w14:paraId="21669B5B" w14:textId="77777777" w:rsidR="00616246" w:rsidRDefault="00616246" w:rsidP="00D44D05">
      <w:r>
        <w:rPr>
          <w:noProof/>
        </w:rPr>
        <w:drawing>
          <wp:inline distT="0" distB="0" distL="0" distR="0" wp14:anchorId="5DBA1B6F" wp14:editId="47BB6B62">
            <wp:extent cx="874395" cy="5029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png"/>
                    <pic:cNvPicPr/>
                  </pic:nvPicPr>
                  <pic:blipFill rotWithShape="1">
                    <a:blip r:embed="rId11">
                      <a:extLst>
                        <a:ext uri="{28A0092B-C50C-407E-A947-70E740481C1C}">
                          <a14:useLocalDpi xmlns:a14="http://schemas.microsoft.com/office/drawing/2010/main" val="0"/>
                        </a:ext>
                      </a:extLst>
                    </a:blip>
                    <a:srcRect l="78263" t="67249" r="12821" b="25871"/>
                    <a:stretch/>
                  </pic:blipFill>
                  <pic:spPr bwMode="auto">
                    <a:xfrm>
                      <a:off x="0" y="0"/>
                      <a:ext cx="876161" cy="503936"/>
                    </a:xfrm>
                    <a:prstGeom prst="rect">
                      <a:avLst/>
                    </a:prstGeom>
                    <a:ln>
                      <a:noFill/>
                    </a:ln>
                    <a:extLst>
                      <a:ext uri="{53640926-AAD7-44D8-BBD7-CCE9431645EC}">
                        <a14:shadowObscured xmlns:a14="http://schemas.microsoft.com/office/drawing/2010/main"/>
                      </a:ext>
                    </a:extLst>
                  </pic:spPr>
                </pic:pic>
              </a:graphicData>
            </a:graphic>
          </wp:inline>
        </w:drawing>
      </w:r>
    </w:p>
    <w:p w14:paraId="7862B68A" w14:textId="77777777" w:rsidR="006B13D8" w:rsidRPr="00CE3185" w:rsidRDefault="00156295" w:rsidP="00CE3185">
      <w:pPr>
        <w:pStyle w:val="Heading2"/>
        <w:rPr>
          <w:rFonts w:ascii="Candara" w:hAnsi="Candara"/>
        </w:rPr>
      </w:pPr>
      <w:r w:rsidRPr="00CE3185">
        <w:rPr>
          <w:rFonts w:ascii="Candara" w:hAnsi="Candara"/>
        </w:rPr>
        <w:t>Application Procedure</w:t>
      </w:r>
    </w:p>
    <w:p w14:paraId="7E01CD15" w14:textId="4737CCAD" w:rsidR="006B13D8" w:rsidRPr="00237600" w:rsidRDefault="006B13D8" w:rsidP="00237600">
      <w:pPr>
        <w:jc w:val="both"/>
        <w:rPr>
          <w:rFonts w:ascii="Candara" w:hAnsi="Candara"/>
        </w:rPr>
      </w:pPr>
      <w:r w:rsidRPr="00237600">
        <w:rPr>
          <w:rFonts w:ascii="Candara" w:hAnsi="Candara"/>
        </w:rPr>
        <w:t>Once the job is published on the organization’s career page, an applicant can</w:t>
      </w:r>
      <w:r w:rsidR="00995C54" w:rsidRPr="00237600">
        <w:rPr>
          <w:rFonts w:ascii="Candara" w:hAnsi="Candara"/>
        </w:rPr>
        <w:t xml:space="preserve"> </w:t>
      </w:r>
      <w:r w:rsidRPr="00237600">
        <w:rPr>
          <w:rFonts w:ascii="Candara" w:hAnsi="Candara"/>
        </w:rPr>
        <w:t xml:space="preserve">access this interface and apply for the advertised job. The figure below shows the steps of the </w:t>
      </w:r>
      <w:r w:rsidR="00995C54" w:rsidRPr="00237600">
        <w:rPr>
          <w:rFonts w:ascii="Candara" w:hAnsi="Candara"/>
        </w:rPr>
        <w:t xml:space="preserve">application process from step 1 to step 5, each with the right information and submitted. </w:t>
      </w:r>
      <w:del w:id="24" w:author="Otandeka Simon Peter" w:date="2019-10-10T20:16:00Z">
        <w:r w:rsidR="00995C54" w:rsidRPr="00237600" w:rsidDel="00B27317">
          <w:rPr>
            <w:rFonts w:ascii="Candara" w:hAnsi="Candara"/>
          </w:rPr>
          <w:delText>The email address provided by the applicant is the means of communication that shall be used.</w:delText>
        </w:r>
      </w:del>
      <w:ins w:id="25" w:author="Otandeka Simon Peter" w:date="2019-10-10T20:16:00Z">
        <w:r w:rsidR="00B27317">
          <w:rPr>
            <w:rFonts w:ascii="Candara" w:hAnsi="Candara"/>
          </w:rPr>
          <w:t xml:space="preserve"> We always emphasize that the applicant should prove the correct phone number and email address as those will be the primary means through which the recruiter will be able to reach them.</w:t>
        </w:r>
      </w:ins>
    </w:p>
    <w:p w14:paraId="26258FB3" w14:textId="77777777" w:rsidR="00237600" w:rsidRDefault="006B13D8" w:rsidP="00237600">
      <w:pPr>
        <w:keepNext/>
        <w:jc w:val="both"/>
      </w:pPr>
      <w:r>
        <w:rPr>
          <w:rFonts w:ascii="Candara" w:hAnsi="Candara"/>
          <w:noProof/>
        </w:rPr>
        <w:drawing>
          <wp:inline distT="0" distB="0" distL="0" distR="0" wp14:anchorId="7C136451" wp14:editId="0EFC6FD7">
            <wp:extent cx="5943600" cy="1442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42085"/>
                    </a:xfrm>
                    <a:prstGeom prst="rect">
                      <a:avLst/>
                    </a:prstGeom>
                  </pic:spPr>
                </pic:pic>
              </a:graphicData>
            </a:graphic>
          </wp:inline>
        </w:drawing>
      </w:r>
    </w:p>
    <w:p w14:paraId="0A067D41" w14:textId="77777777" w:rsidR="00E6496F" w:rsidRDefault="00237600" w:rsidP="00237600">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6</w:t>
      </w:r>
      <w:r w:rsidR="0008059E">
        <w:rPr>
          <w:noProof/>
        </w:rPr>
        <w:fldChar w:fldCharType="end"/>
      </w:r>
      <w:r>
        <w:t>: Application Steps</w:t>
      </w:r>
    </w:p>
    <w:p w14:paraId="35FFD512" w14:textId="77777777" w:rsidR="00E65AE6" w:rsidRDefault="00E65AE6" w:rsidP="00FE16C7">
      <w:pPr>
        <w:rPr>
          <w:rFonts w:ascii="Candara" w:hAnsi="Candara"/>
        </w:rPr>
      </w:pPr>
    </w:p>
    <w:p w14:paraId="329DDEB1" w14:textId="77777777" w:rsidR="00E65AE6" w:rsidRDefault="00E65AE6" w:rsidP="00FE16C7">
      <w:pPr>
        <w:rPr>
          <w:rFonts w:ascii="Candara" w:hAnsi="Candara"/>
        </w:rPr>
      </w:pPr>
    </w:p>
    <w:p w14:paraId="6D750D41" w14:textId="77777777" w:rsidR="00E65AE6" w:rsidRDefault="00E65AE6" w:rsidP="00FE16C7">
      <w:pPr>
        <w:rPr>
          <w:rFonts w:ascii="Candara" w:hAnsi="Candara"/>
        </w:rPr>
      </w:pPr>
    </w:p>
    <w:p w14:paraId="3E8A7877" w14:textId="77777777" w:rsidR="00E65AE6" w:rsidRDefault="00E65AE6" w:rsidP="00FE16C7">
      <w:pPr>
        <w:rPr>
          <w:rFonts w:ascii="Candara" w:hAnsi="Candara"/>
        </w:rPr>
      </w:pPr>
    </w:p>
    <w:p w14:paraId="613C3ED3" w14:textId="77777777" w:rsidR="00E65AE6" w:rsidRDefault="00E65AE6" w:rsidP="00FE16C7">
      <w:pPr>
        <w:rPr>
          <w:rFonts w:ascii="Candara" w:hAnsi="Candara"/>
        </w:rPr>
      </w:pPr>
    </w:p>
    <w:p w14:paraId="5F431D6F" w14:textId="77777777" w:rsidR="00E65AE6" w:rsidRDefault="00E65AE6" w:rsidP="00FE16C7">
      <w:pPr>
        <w:rPr>
          <w:rFonts w:ascii="Candara" w:hAnsi="Candara"/>
        </w:rPr>
      </w:pPr>
    </w:p>
    <w:p w14:paraId="2CCD2409" w14:textId="77777777" w:rsidR="00E65AE6" w:rsidRDefault="00E65AE6" w:rsidP="00FE16C7">
      <w:pPr>
        <w:rPr>
          <w:rFonts w:ascii="Candara" w:hAnsi="Candara"/>
        </w:rPr>
      </w:pPr>
    </w:p>
    <w:p w14:paraId="54EC38A5" w14:textId="77777777" w:rsidR="00E65AE6" w:rsidRDefault="00E65AE6" w:rsidP="00FE16C7">
      <w:pPr>
        <w:rPr>
          <w:rFonts w:ascii="Candara" w:hAnsi="Candara"/>
        </w:rPr>
      </w:pPr>
    </w:p>
    <w:p w14:paraId="054607CF" w14:textId="77777777" w:rsidR="00FE16C7" w:rsidRPr="00E65AE6" w:rsidRDefault="00FE16C7" w:rsidP="00FE16C7">
      <w:pPr>
        <w:rPr>
          <w:rFonts w:ascii="Candara" w:hAnsi="Candara"/>
        </w:rPr>
      </w:pPr>
      <w:r w:rsidRPr="00E65AE6">
        <w:rPr>
          <w:rFonts w:ascii="Candara" w:hAnsi="Candara"/>
        </w:rPr>
        <w:lastRenderedPageBreak/>
        <w:t>After submitting the application, an email confirming receipt of application is sent to the applicant as shown in the figure below.</w:t>
      </w:r>
    </w:p>
    <w:p w14:paraId="6AA638F5" w14:textId="77777777" w:rsidR="008E14B9" w:rsidRDefault="008E14B9" w:rsidP="00E65AE6">
      <w:pPr>
        <w:keepNext/>
        <w:jc w:val="center"/>
      </w:pPr>
      <w:r>
        <w:rPr>
          <w:noProof/>
        </w:rPr>
        <w:drawing>
          <wp:inline distT="0" distB="0" distL="0" distR="0" wp14:anchorId="055B3AB0" wp14:editId="348712AC">
            <wp:extent cx="3597581" cy="2200008"/>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03 at 12.48.23.jpeg"/>
                    <pic:cNvPicPr/>
                  </pic:nvPicPr>
                  <pic:blipFill rotWithShape="1">
                    <a:blip r:embed="rId13">
                      <a:extLst>
                        <a:ext uri="{28A0092B-C50C-407E-A947-70E740481C1C}">
                          <a14:useLocalDpi xmlns:a14="http://schemas.microsoft.com/office/drawing/2010/main" val="0"/>
                        </a:ext>
                      </a:extLst>
                    </a:blip>
                    <a:srcRect l="32753" t="19265" r="26229" b="29639"/>
                    <a:stretch/>
                  </pic:blipFill>
                  <pic:spPr bwMode="auto">
                    <a:xfrm>
                      <a:off x="0" y="0"/>
                      <a:ext cx="3601160" cy="2202196"/>
                    </a:xfrm>
                    <a:prstGeom prst="rect">
                      <a:avLst/>
                    </a:prstGeom>
                    <a:ln>
                      <a:noFill/>
                    </a:ln>
                    <a:extLst>
                      <a:ext uri="{53640926-AAD7-44D8-BBD7-CCE9431645EC}">
                        <a14:shadowObscured xmlns:a14="http://schemas.microsoft.com/office/drawing/2010/main"/>
                      </a:ext>
                    </a:extLst>
                  </pic:spPr>
                </pic:pic>
              </a:graphicData>
            </a:graphic>
          </wp:inline>
        </w:drawing>
      </w:r>
    </w:p>
    <w:p w14:paraId="05E40804" w14:textId="77777777" w:rsidR="008E14B9" w:rsidRDefault="008E14B9" w:rsidP="008E14B9">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7</w:t>
      </w:r>
      <w:r w:rsidR="0008059E">
        <w:rPr>
          <w:noProof/>
        </w:rPr>
        <w:fldChar w:fldCharType="end"/>
      </w:r>
      <w:r>
        <w:t>: Receipt of Application Email</w:t>
      </w:r>
    </w:p>
    <w:p w14:paraId="18144258" w14:textId="77777777" w:rsidR="00E65AE6" w:rsidRPr="00E65AE6" w:rsidRDefault="00E65AE6" w:rsidP="00E65AE6"/>
    <w:p w14:paraId="5C41E8FB" w14:textId="77777777" w:rsidR="00544642" w:rsidRPr="00CE3185" w:rsidRDefault="00544642" w:rsidP="00CE3185">
      <w:pPr>
        <w:pStyle w:val="Heading2"/>
        <w:rPr>
          <w:rFonts w:ascii="Candara" w:hAnsi="Candara"/>
        </w:rPr>
      </w:pPr>
      <w:r w:rsidRPr="00CE3185">
        <w:rPr>
          <w:rFonts w:ascii="Candara" w:hAnsi="Candara"/>
        </w:rPr>
        <w:t>The recruitment pipeline</w:t>
      </w:r>
    </w:p>
    <w:p w14:paraId="6793DC2B" w14:textId="77777777" w:rsidR="00544642" w:rsidRPr="00CE3185" w:rsidRDefault="00544642" w:rsidP="00CE3185">
      <w:pPr>
        <w:jc w:val="both"/>
        <w:rPr>
          <w:rFonts w:ascii="Candara" w:hAnsi="Candara"/>
        </w:rPr>
      </w:pPr>
      <w:r w:rsidRPr="00CE3185">
        <w:rPr>
          <w:rFonts w:ascii="Candara" w:hAnsi="Candara"/>
        </w:rPr>
        <w:t>This section shows from when the candidates submit their application till the qualified candidates are hired as shown in the figure below.</w:t>
      </w:r>
    </w:p>
    <w:p w14:paraId="2E72488C" w14:textId="77777777" w:rsidR="00CE3185" w:rsidRPr="00544642" w:rsidRDefault="00CE3185" w:rsidP="00544642"/>
    <w:p w14:paraId="7155DE0D" w14:textId="77777777" w:rsidR="00A058D3" w:rsidRDefault="00A058D3" w:rsidP="00A058D3">
      <w:pPr>
        <w:keepNext/>
      </w:pPr>
      <w:r>
        <w:rPr>
          <w:noProof/>
        </w:rPr>
        <w:drawing>
          <wp:inline distT="0" distB="0" distL="0" distR="0" wp14:anchorId="1B8A2E8D" wp14:editId="1F2891F8">
            <wp:extent cx="5943600" cy="1433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33830"/>
                    </a:xfrm>
                    <a:prstGeom prst="rect">
                      <a:avLst/>
                    </a:prstGeom>
                  </pic:spPr>
                </pic:pic>
              </a:graphicData>
            </a:graphic>
          </wp:inline>
        </w:drawing>
      </w:r>
    </w:p>
    <w:p w14:paraId="06348599" w14:textId="77777777" w:rsidR="008E14B9" w:rsidRDefault="00A058D3" w:rsidP="00A058D3">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8</w:t>
      </w:r>
      <w:r w:rsidR="0008059E">
        <w:rPr>
          <w:noProof/>
        </w:rPr>
        <w:fldChar w:fldCharType="end"/>
      </w:r>
      <w:r>
        <w:t xml:space="preserve">: </w:t>
      </w:r>
      <w:r w:rsidR="00544642">
        <w:t>Recruitment pipeline</w:t>
      </w:r>
    </w:p>
    <w:p w14:paraId="27F5EF36" w14:textId="77777777" w:rsidR="007438BF" w:rsidRDefault="007438BF" w:rsidP="007438BF">
      <w:pPr>
        <w:pStyle w:val="Heading4"/>
        <w:rPr>
          <w:rFonts w:ascii="Candara" w:hAnsi="Candara"/>
          <w:i w:val="0"/>
        </w:rPr>
      </w:pPr>
    </w:p>
    <w:p w14:paraId="20E6C00A" w14:textId="77777777" w:rsidR="0052377B" w:rsidRPr="00CE3185" w:rsidRDefault="0052377B" w:rsidP="00CE3185">
      <w:pPr>
        <w:jc w:val="both"/>
        <w:rPr>
          <w:rFonts w:ascii="Candara" w:hAnsi="Candara"/>
        </w:rPr>
      </w:pPr>
      <w:r w:rsidRPr="00CE3185">
        <w:rPr>
          <w:rFonts w:ascii="Candara" w:hAnsi="Candara"/>
        </w:rPr>
        <w:t xml:space="preserve">The </w:t>
      </w:r>
      <w:r w:rsidR="00544642" w:rsidRPr="00CE3185">
        <w:rPr>
          <w:rFonts w:ascii="Candara" w:hAnsi="Candara"/>
        </w:rPr>
        <w:t xml:space="preserve">recruitment </w:t>
      </w:r>
      <w:r w:rsidRPr="00CE3185">
        <w:rPr>
          <w:rFonts w:ascii="Candara" w:hAnsi="Candara"/>
        </w:rPr>
        <w:t>process includes the following steps</w:t>
      </w:r>
    </w:p>
    <w:p w14:paraId="4F61F5CE"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Sourced</w:t>
      </w:r>
    </w:p>
    <w:p w14:paraId="7C1FC62F"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Applied</w:t>
      </w:r>
    </w:p>
    <w:p w14:paraId="6A02FDEB"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Oral</w:t>
      </w:r>
    </w:p>
    <w:p w14:paraId="0FD42286"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IT Exam</w:t>
      </w:r>
    </w:p>
    <w:p w14:paraId="583D35B6"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Shortlisted</w:t>
      </w:r>
    </w:p>
    <w:p w14:paraId="3F426873"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Interview</w:t>
      </w:r>
    </w:p>
    <w:p w14:paraId="71ADDBBE"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lastRenderedPageBreak/>
        <w:t>Assess</w:t>
      </w:r>
    </w:p>
    <w:p w14:paraId="35D3EB4E"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Offer</w:t>
      </w:r>
    </w:p>
    <w:p w14:paraId="1DF6DCBD" w14:textId="77777777" w:rsidR="0052377B" w:rsidRPr="00CE3185" w:rsidRDefault="0052377B" w:rsidP="00CE3185">
      <w:pPr>
        <w:pStyle w:val="ListParagraph"/>
        <w:numPr>
          <w:ilvl w:val="0"/>
          <w:numId w:val="3"/>
        </w:numPr>
        <w:jc w:val="both"/>
        <w:rPr>
          <w:rFonts w:ascii="Candara" w:hAnsi="Candara"/>
        </w:rPr>
      </w:pPr>
      <w:r w:rsidRPr="00CE3185">
        <w:rPr>
          <w:rFonts w:ascii="Candara" w:hAnsi="Candara"/>
        </w:rPr>
        <w:t>Hired</w:t>
      </w:r>
    </w:p>
    <w:p w14:paraId="227F0A7D" w14:textId="517BD478" w:rsidR="0052377B" w:rsidRPr="00CE3185" w:rsidRDefault="0052377B" w:rsidP="00CE3185">
      <w:pPr>
        <w:jc w:val="both"/>
        <w:rPr>
          <w:rFonts w:ascii="Candara" w:hAnsi="Candara"/>
        </w:rPr>
      </w:pPr>
      <w:r w:rsidRPr="00CE3185">
        <w:rPr>
          <w:rFonts w:ascii="Candara" w:hAnsi="Candara"/>
        </w:rPr>
        <w:t xml:space="preserve">These </w:t>
      </w:r>
      <w:del w:id="26" w:author="Otandeka Simon Peter" w:date="2019-10-10T20:18:00Z">
        <w:r w:rsidRPr="00CE3185" w:rsidDel="005775DF">
          <w:rPr>
            <w:rFonts w:ascii="Candara" w:hAnsi="Candara"/>
          </w:rPr>
          <w:delText>steps</w:delText>
        </w:r>
        <w:r w:rsidR="00B973E1" w:rsidRPr="00CE3185" w:rsidDel="005775DF">
          <w:rPr>
            <w:rFonts w:ascii="Candara" w:hAnsi="Candara"/>
          </w:rPr>
          <w:delText xml:space="preserve"> mentioned above</w:delText>
        </w:r>
      </w:del>
      <w:ins w:id="27" w:author="Otandeka Simon Peter" w:date="2019-10-10T20:18:00Z">
        <w:r w:rsidR="005775DF">
          <w:rPr>
            <w:rFonts w:ascii="Candara" w:hAnsi="Candara"/>
          </w:rPr>
          <w:t>ab</w:t>
        </w:r>
      </w:ins>
      <w:ins w:id="28" w:author="Otandeka Simon Peter" w:date="2019-10-10T20:19:00Z">
        <w:r w:rsidR="005775DF">
          <w:rPr>
            <w:rFonts w:ascii="Candara" w:hAnsi="Candara"/>
          </w:rPr>
          <w:t>ove mentioned steps</w:t>
        </w:r>
      </w:ins>
      <w:r w:rsidR="00B973E1" w:rsidRPr="00CE3185">
        <w:rPr>
          <w:rFonts w:ascii="Candara" w:hAnsi="Candara"/>
        </w:rPr>
        <w:t xml:space="preserve"> </w:t>
      </w:r>
      <w:r w:rsidRPr="00CE3185">
        <w:rPr>
          <w:rFonts w:ascii="Candara" w:hAnsi="Candara"/>
        </w:rPr>
        <w:t>are very important a</w:t>
      </w:r>
      <w:ins w:id="29" w:author="Otandeka Simon Peter" w:date="2019-10-10T20:19:00Z">
        <w:r w:rsidR="005775DF">
          <w:rPr>
            <w:rFonts w:ascii="Candara" w:hAnsi="Candara"/>
          </w:rPr>
          <w:t xml:space="preserve">s they will assist the recruiter to be able to move applicants from one stage to another </w:t>
        </w:r>
        <w:proofErr w:type="gramStart"/>
        <w:r w:rsidR="005775DF">
          <w:rPr>
            <w:rFonts w:ascii="Candara" w:hAnsi="Candara"/>
          </w:rPr>
          <w:t>as long as</w:t>
        </w:r>
        <w:proofErr w:type="gramEnd"/>
        <w:r w:rsidR="005775DF">
          <w:rPr>
            <w:rFonts w:ascii="Candara" w:hAnsi="Candara"/>
          </w:rPr>
          <w:t xml:space="preserve"> they qualify. </w:t>
        </w:r>
      </w:ins>
      <w:del w:id="30" w:author="Otandeka Simon Peter" w:date="2019-10-10T20:19:00Z">
        <w:r w:rsidR="00B973E1" w:rsidRPr="00CE3185" w:rsidDel="005775DF">
          <w:rPr>
            <w:rFonts w:ascii="Candara" w:hAnsi="Candara"/>
          </w:rPr>
          <w:delText>s the</w:delText>
        </w:r>
        <w:r w:rsidRPr="00CE3185" w:rsidDel="005775DF">
          <w:rPr>
            <w:rFonts w:ascii="Candara" w:hAnsi="Candara"/>
          </w:rPr>
          <w:delText xml:space="preserve"> unqualified candidates are disqualified and the qualified </w:delText>
        </w:r>
        <w:r w:rsidR="00B973E1" w:rsidRPr="00CE3185" w:rsidDel="005775DF">
          <w:rPr>
            <w:rFonts w:ascii="Candara" w:hAnsi="Candara"/>
          </w:rPr>
          <w:delText>proceed</w:delText>
        </w:r>
        <w:r w:rsidRPr="00CE3185" w:rsidDel="005775DF">
          <w:rPr>
            <w:rFonts w:ascii="Candara" w:hAnsi="Candara"/>
          </w:rPr>
          <w:delText xml:space="preserve"> to the next step </w:delText>
        </w:r>
        <w:r w:rsidR="00B973E1" w:rsidRPr="00CE3185" w:rsidDel="005775DF">
          <w:rPr>
            <w:rFonts w:ascii="Candara" w:hAnsi="Candara"/>
          </w:rPr>
          <w:delText>up to the Offer</w:delText>
        </w:r>
        <w:r w:rsidRPr="00CE3185" w:rsidDel="005775DF">
          <w:rPr>
            <w:rFonts w:ascii="Candara" w:hAnsi="Candara"/>
          </w:rPr>
          <w:delText xml:space="preserve"> step</w:delText>
        </w:r>
      </w:del>
    </w:p>
    <w:p w14:paraId="7EC2305A" w14:textId="64AF119A" w:rsidR="00B973E1" w:rsidRPr="00CE3185" w:rsidRDefault="00B973E1" w:rsidP="00CE3185">
      <w:pPr>
        <w:jc w:val="both"/>
        <w:rPr>
          <w:rFonts w:ascii="Candara" w:hAnsi="Candara"/>
        </w:rPr>
      </w:pPr>
      <w:r w:rsidRPr="00CE3185">
        <w:rPr>
          <w:rFonts w:ascii="Candara" w:hAnsi="Candara"/>
        </w:rPr>
        <w:t>The hiring team members can either disqualify or forward the candidate to the next step</w:t>
      </w:r>
      <w:r w:rsidR="00CE3185">
        <w:rPr>
          <w:rFonts w:ascii="Candara" w:hAnsi="Candara"/>
        </w:rPr>
        <w:t xml:space="preserve"> by clicking on the </w:t>
      </w:r>
      <w:ins w:id="31" w:author="Otandeka Simon Peter" w:date="2019-10-10T20:23:00Z">
        <w:r w:rsidR="0008059E">
          <w:rPr>
            <w:rFonts w:ascii="Candara" w:hAnsi="Candara"/>
          </w:rPr>
          <w:t>“</w:t>
        </w:r>
      </w:ins>
      <w:r w:rsidR="00CE3185">
        <w:rPr>
          <w:rFonts w:ascii="Candara" w:hAnsi="Candara"/>
        </w:rPr>
        <w:t xml:space="preserve">Move </w:t>
      </w:r>
      <w:ins w:id="32" w:author="Otandeka Simon Peter" w:date="2019-10-10T20:23:00Z">
        <w:r w:rsidR="0008059E">
          <w:rPr>
            <w:rFonts w:ascii="Candara" w:hAnsi="Candara"/>
          </w:rPr>
          <w:t>T</w:t>
        </w:r>
      </w:ins>
      <w:del w:id="33" w:author="Otandeka Simon Peter" w:date="2019-10-10T20:23:00Z">
        <w:r w:rsidR="00CE3185" w:rsidDel="0008059E">
          <w:rPr>
            <w:rFonts w:ascii="Candara" w:hAnsi="Candara"/>
          </w:rPr>
          <w:delText>t</w:delText>
        </w:r>
      </w:del>
      <w:r w:rsidR="00CE3185">
        <w:rPr>
          <w:rFonts w:ascii="Candara" w:hAnsi="Candara"/>
        </w:rPr>
        <w:t>o</w:t>
      </w:r>
      <w:ins w:id="34" w:author="Otandeka Simon Peter" w:date="2019-10-10T20:23:00Z">
        <w:r w:rsidR="0008059E">
          <w:rPr>
            <w:rFonts w:ascii="Candara" w:hAnsi="Candara"/>
          </w:rPr>
          <w:t>”</w:t>
        </w:r>
      </w:ins>
      <w:r w:rsidR="00CE3185">
        <w:rPr>
          <w:rFonts w:ascii="Candara" w:hAnsi="Candara"/>
        </w:rPr>
        <w:t xml:space="preserve"> tab</w:t>
      </w:r>
      <w:r w:rsidRPr="00CE3185">
        <w:rPr>
          <w:rFonts w:ascii="Candara" w:hAnsi="Candara"/>
        </w:rPr>
        <w:t xml:space="preserve"> as shown in the figure below</w:t>
      </w:r>
    </w:p>
    <w:p w14:paraId="7AC5EFD1" w14:textId="77777777" w:rsidR="00B973E1" w:rsidRDefault="009D443D" w:rsidP="00B973E1">
      <w:r>
        <w:rPr>
          <w:noProof/>
        </w:rPr>
        <w:drawing>
          <wp:inline distT="0" distB="0" distL="0" distR="0" wp14:anchorId="72749A27" wp14:editId="7E4AB9CF">
            <wp:extent cx="5943600" cy="26638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14:paraId="168E2056" w14:textId="77777777" w:rsidR="00B973E1" w:rsidRDefault="00B973E1" w:rsidP="00B973E1">
      <w:pPr>
        <w:pStyle w:val="Caption"/>
        <w:jc w:val="center"/>
      </w:pPr>
      <w:r>
        <w:t xml:space="preserve">Figure </w:t>
      </w:r>
      <w:fldSimple w:instr=" SEQ Figure \* ARABIC ">
        <w:r w:rsidR="00156295">
          <w:rPr>
            <w:noProof/>
          </w:rPr>
          <w:t>9</w:t>
        </w:r>
      </w:fldSimple>
      <w:r>
        <w:t>: Move to another stage</w:t>
      </w:r>
    </w:p>
    <w:p w14:paraId="657B3D03" w14:textId="77777777" w:rsidR="00B973E1" w:rsidRPr="00865ABC" w:rsidRDefault="00B973E1" w:rsidP="00865ABC">
      <w:pPr>
        <w:jc w:val="both"/>
        <w:rPr>
          <w:rFonts w:ascii="Candara" w:hAnsi="Candara"/>
        </w:rPr>
      </w:pPr>
      <w:r w:rsidRPr="00865ABC">
        <w:rPr>
          <w:rFonts w:ascii="Candara" w:hAnsi="Candara"/>
        </w:rPr>
        <w:t>The table below shows the tabs in the figure above and their meanings with regard to the candidate assessment.</w:t>
      </w:r>
    </w:p>
    <w:tbl>
      <w:tblPr>
        <w:tblStyle w:val="TableGrid"/>
        <w:tblW w:w="0" w:type="auto"/>
        <w:tblInd w:w="108" w:type="dxa"/>
        <w:tblLook w:val="04A0" w:firstRow="1" w:lastRow="0" w:firstColumn="1" w:lastColumn="0" w:noHBand="0" w:noVBand="1"/>
      </w:tblPr>
      <w:tblGrid>
        <w:gridCol w:w="2145"/>
        <w:gridCol w:w="6045"/>
      </w:tblGrid>
      <w:tr w:rsidR="00865ABC" w:rsidRPr="00CE3185" w14:paraId="63075E39" w14:textId="77777777" w:rsidTr="00CE3185">
        <w:trPr>
          <w:trHeight w:val="263"/>
        </w:trPr>
        <w:tc>
          <w:tcPr>
            <w:tcW w:w="2145" w:type="dxa"/>
          </w:tcPr>
          <w:p w14:paraId="43E077A7" w14:textId="77777777" w:rsidR="00865ABC" w:rsidRPr="0008059E" w:rsidRDefault="00865ABC" w:rsidP="0052377B">
            <w:pPr>
              <w:rPr>
                <w:rFonts w:ascii="Candara" w:hAnsi="Candara"/>
                <w:b/>
                <w:bCs/>
                <w:rPrChange w:id="35" w:author="Otandeka Simon Peter" w:date="2019-10-10T20:23:00Z">
                  <w:rPr>
                    <w:rFonts w:ascii="Candara" w:hAnsi="Candara"/>
                  </w:rPr>
                </w:rPrChange>
              </w:rPr>
            </w:pPr>
            <w:r w:rsidRPr="0008059E">
              <w:rPr>
                <w:rFonts w:ascii="Candara" w:hAnsi="Candara"/>
                <w:b/>
                <w:bCs/>
                <w:rPrChange w:id="36" w:author="Otandeka Simon Peter" w:date="2019-10-10T20:23:00Z">
                  <w:rPr>
                    <w:rFonts w:ascii="Candara" w:hAnsi="Candara"/>
                  </w:rPr>
                </w:rPrChange>
              </w:rPr>
              <w:t>TAB</w:t>
            </w:r>
          </w:p>
        </w:tc>
        <w:tc>
          <w:tcPr>
            <w:tcW w:w="6045" w:type="dxa"/>
          </w:tcPr>
          <w:p w14:paraId="155B1A29" w14:textId="77777777" w:rsidR="00865ABC" w:rsidRPr="0008059E" w:rsidRDefault="00865ABC" w:rsidP="0052377B">
            <w:pPr>
              <w:rPr>
                <w:rFonts w:ascii="Candara" w:hAnsi="Candara"/>
                <w:b/>
                <w:bCs/>
                <w:rPrChange w:id="37" w:author="Otandeka Simon Peter" w:date="2019-10-10T20:23:00Z">
                  <w:rPr>
                    <w:rFonts w:ascii="Candara" w:hAnsi="Candara"/>
                  </w:rPr>
                </w:rPrChange>
              </w:rPr>
            </w:pPr>
            <w:r w:rsidRPr="0008059E">
              <w:rPr>
                <w:rFonts w:ascii="Candara" w:hAnsi="Candara"/>
                <w:b/>
                <w:bCs/>
                <w:rPrChange w:id="38" w:author="Otandeka Simon Peter" w:date="2019-10-10T20:23:00Z">
                  <w:rPr>
                    <w:rFonts w:ascii="Candara" w:hAnsi="Candara"/>
                  </w:rPr>
                </w:rPrChange>
              </w:rPr>
              <w:t>MEANING</w:t>
            </w:r>
          </w:p>
        </w:tc>
      </w:tr>
      <w:tr w:rsidR="00865ABC" w:rsidRPr="00CE3185" w14:paraId="21B7ED31" w14:textId="77777777" w:rsidTr="00CE3185">
        <w:trPr>
          <w:trHeight w:val="611"/>
        </w:trPr>
        <w:tc>
          <w:tcPr>
            <w:tcW w:w="2145" w:type="dxa"/>
          </w:tcPr>
          <w:p w14:paraId="2CB6ADEA" w14:textId="77777777" w:rsidR="00865ABC" w:rsidRPr="00CE3185" w:rsidRDefault="00865ABC" w:rsidP="0052377B">
            <w:pPr>
              <w:rPr>
                <w:rFonts w:ascii="Candara" w:hAnsi="Candara"/>
              </w:rPr>
            </w:pPr>
            <w:r w:rsidRPr="00CE3185">
              <w:rPr>
                <w:rFonts w:ascii="Candara" w:hAnsi="Candara"/>
                <w:noProof/>
              </w:rPr>
              <w:drawing>
                <wp:inline distT="0" distB="0" distL="0" distR="0" wp14:anchorId="13C72CEB" wp14:editId="5B12EA71">
                  <wp:extent cx="304800" cy="387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rotWithShape="1">
                          <a:blip r:embed="rId16">
                            <a:extLst>
                              <a:ext uri="{28A0092B-C50C-407E-A947-70E740481C1C}">
                                <a14:useLocalDpi xmlns:a14="http://schemas.microsoft.com/office/drawing/2010/main" val="0"/>
                              </a:ext>
                            </a:extLst>
                          </a:blip>
                          <a:srcRect l="57051" r="38718" b="84942"/>
                          <a:stretch/>
                        </pic:blipFill>
                        <pic:spPr bwMode="auto">
                          <a:xfrm>
                            <a:off x="0" y="0"/>
                            <a:ext cx="305624" cy="388975"/>
                          </a:xfrm>
                          <a:prstGeom prst="rect">
                            <a:avLst/>
                          </a:prstGeom>
                          <a:ln>
                            <a:noFill/>
                          </a:ln>
                          <a:extLst>
                            <a:ext uri="{53640926-AAD7-44D8-BBD7-CCE9431645EC}">
                              <a14:shadowObscured xmlns:a14="http://schemas.microsoft.com/office/drawing/2010/main"/>
                            </a:ext>
                          </a:extLst>
                        </pic:spPr>
                      </pic:pic>
                    </a:graphicData>
                  </a:graphic>
                </wp:inline>
              </w:drawing>
            </w:r>
          </w:p>
        </w:tc>
        <w:tc>
          <w:tcPr>
            <w:tcW w:w="6045" w:type="dxa"/>
          </w:tcPr>
          <w:p w14:paraId="773AB17D" w14:textId="77777777" w:rsidR="00865ABC" w:rsidRPr="00CE3185" w:rsidRDefault="00156295" w:rsidP="0052377B">
            <w:pPr>
              <w:rPr>
                <w:rFonts w:ascii="Candara" w:hAnsi="Candara"/>
              </w:rPr>
            </w:pPr>
            <w:r w:rsidRPr="00CE3185">
              <w:rPr>
                <w:rFonts w:ascii="Candara" w:hAnsi="Candara"/>
              </w:rPr>
              <w:t>Move/copy candidate</w:t>
            </w:r>
          </w:p>
        </w:tc>
      </w:tr>
      <w:tr w:rsidR="00865ABC" w:rsidRPr="00CE3185" w14:paraId="7212CE58" w14:textId="77777777" w:rsidTr="00CE3185">
        <w:trPr>
          <w:trHeight w:val="665"/>
        </w:trPr>
        <w:tc>
          <w:tcPr>
            <w:tcW w:w="2145" w:type="dxa"/>
          </w:tcPr>
          <w:p w14:paraId="2813301E" w14:textId="77777777" w:rsidR="00865ABC" w:rsidRPr="00CE3185" w:rsidRDefault="00865ABC" w:rsidP="0052377B">
            <w:pPr>
              <w:rPr>
                <w:rFonts w:ascii="Candara" w:hAnsi="Candara"/>
              </w:rPr>
            </w:pPr>
            <w:r w:rsidRPr="00CE3185">
              <w:rPr>
                <w:rFonts w:ascii="Candara" w:hAnsi="Candara"/>
                <w:noProof/>
              </w:rPr>
              <w:drawing>
                <wp:inline distT="0" distB="0" distL="0" distR="0" wp14:anchorId="7FB8DE4B" wp14:editId="7234DD00">
                  <wp:extent cx="321013" cy="3429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rotWithShape="1">
                          <a:blip r:embed="rId16">
                            <a:extLst>
                              <a:ext uri="{28A0092B-C50C-407E-A947-70E740481C1C}">
                                <a14:useLocalDpi xmlns:a14="http://schemas.microsoft.com/office/drawing/2010/main" val="0"/>
                              </a:ext>
                            </a:extLst>
                          </a:blip>
                          <a:srcRect l="61923" r="32436" b="83149"/>
                          <a:stretch/>
                        </pic:blipFill>
                        <pic:spPr bwMode="auto">
                          <a:xfrm>
                            <a:off x="0" y="0"/>
                            <a:ext cx="322784" cy="344792"/>
                          </a:xfrm>
                          <a:prstGeom prst="rect">
                            <a:avLst/>
                          </a:prstGeom>
                          <a:ln>
                            <a:noFill/>
                          </a:ln>
                          <a:extLst>
                            <a:ext uri="{53640926-AAD7-44D8-BBD7-CCE9431645EC}">
                              <a14:shadowObscured xmlns:a14="http://schemas.microsoft.com/office/drawing/2010/main"/>
                            </a:ext>
                          </a:extLst>
                        </pic:spPr>
                      </pic:pic>
                    </a:graphicData>
                  </a:graphic>
                </wp:inline>
              </w:drawing>
            </w:r>
          </w:p>
        </w:tc>
        <w:tc>
          <w:tcPr>
            <w:tcW w:w="6045" w:type="dxa"/>
          </w:tcPr>
          <w:p w14:paraId="0329B509" w14:textId="77777777" w:rsidR="00865ABC" w:rsidRPr="00CE3185" w:rsidRDefault="00156295" w:rsidP="0052377B">
            <w:pPr>
              <w:rPr>
                <w:rFonts w:ascii="Candara" w:hAnsi="Candara"/>
              </w:rPr>
            </w:pPr>
            <w:r w:rsidRPr="00CE3185">
              <w:rPr>
                <w:rFonts w:ascii="Candara" w:hAnsi="Candara"/>
              </w:rPr>
              <w:t>Add note to the candidate’s profile</w:t>
            </w:r>
          </w:p>
        </w:tc>
      </w:tr>
      <w:tr w:rsidR="00865ABC" w:rsidRPr="00CE3185" w14:paraId="678D521E" w14:textId="77777777" w:rsidTr="00CE3185">
        <w:trPr>
          <w:trHeight w:val="584"/>
        </w:trPr>
        <w:tc>
          <w:tcPr>
            <w:tcW w:w="2145" w:type="dxa"/>
          </w:tcPr>
          <w:p w14:paraId="5682E906" w14:textId="77777777" w:rsidR="00865ABC" w:rsidRPr="00CE3185" w:rsidRDefault="00865ABC" w:rsidP="0052377B">
            <w:pPr>
              <w:rPr>
                <w:rFonts w:ascii="Candara" w:hAnsi="Candara"/>
              </w:rPr>
            </w:pPr>
            <w:r w:rsidRPr="00CE3185">
              <w:rPr>
                <w:rFonts w:ascii="Candara" w:hAnsi="Candara"/>
                <w:noProof/>
              </w:rPr>
              <w:drawing>
                <wp:inline distT="0" distB="0" distL="0" distR="0" wp14:anchorId="710F4FA5" wp14:editId="736F5683">
                  <wp:extent cx="304800" cy="31805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rotWithShape="1">
                          <a:blip r:embed="rId16">
                            <a:extLst>
                              <a:ext uri="{28A0092B-C50C-407E-A947-70E740481C1C}">
                                <a14:useLocalDpi xmlns:a14="http://schemas.microsoft.com/office/drawing/2010/main" val="0"/>
                              </a:ext>
                            </a:extLst>
                          </a:blip>
                          <a:srcRect l="66667" r="27435" b="82791"/>
                          <a:stretch/>
                        </pic:blipFill>
                        <pic:spPr bwMode="auto">
                          <a:xfrm>
                            <a:off x="0" y="0"/>
                            <a:ext cx="306487" cy="319812"/>
                          </a:xfrm>
                          <a:prstGeom prst="rect">
                            <a:avLst/>
                          </a:prstGeom>
                          <a:ln>
                            <a:noFill/>
                          </a:ln>
                          <a:extLst>
                            <a:ext uri="{53640926-AAD7-44D8-BBD7-CCE9431645EC}">
                              <a14:shadowObscured xmlns:a14="http://schemas.microsoft.com/office/drawing/2010/main"/>
                            </a:ext>
                          </a:extLst>
                        </pic:spPr>
                      </pic:pic>
                    </a:graphicData>
                  </a:graphic>
                </wp:inline>
              </w:drawing>
            </w:r>
          </w:p>
        </w:tc>
        <w:tc>
          <w:tcPr>
            <w:tcW w:w="6045" w:type="dxa"/>
          </w:tcPr>
          <w:p w14:paraId="7732810A" w14:textId="77777777" w:rsidR="00865ABC" w:rsidRPr="00CE3185" w:rsidRDefault="00156295" w:rsidP="0052377B">
            <w:pPr>
              <w:rPr>
                <w:rFonts w:ascii="Candara" w:hAnsi="Candara"/>
              </w:rPr>
            </w:pPr>
            <w:r w:rsidRPr="00CE3185">
              <w:rPr>
                <w:rFonts w:ascii="Candara" w:hAnsi="Candara"/>
              </w:rPr>
              <w:t>Email a candidate</w:t>
            </w:r>
          </w:p>
        </w:tc>
      </w:tr>
      <w:tr w:rsidR="00865ABC" w:rsidRPr="00CE3185" w14:paraId="01386ECA" w14:textId="77777777" w:rsidTr="00CE3185">
        <w:trPr>
          <w:trHeight w:val="647"/>
        </w:trPr>
        <w:tc>
          <w:tcPr>
            <w:tcW w:w="2145" w:type="dxa"/>
          </w:tcPr>
          <w:p w14:paraId="339441E9" w14:textId="77777777" w:rsidR="00865ABC" w:rsidRPr="00CE3185" w:rsidRDefault="00865ABC" w:rsidP="0052377B">
            <w:pPr>
              <w:rPr>
                <w:rFonts w:ascii="Candara" w:hAnsi="Candara"/>
              </w:rPr>
            </w:pPr>
            <w:r w:rsidRPr="00CE3185">
              <w:rPr>
                <w:rFonts w:ascii="Candara" w:hAnsi="Candara"/>
                <w:noProof/>
              </w:rPr>
              <w:drawing>
                <wp:inline distT="0" distB="0" distL="0" distR="0" wp14:anchorId="1156DD3F" wp14:editId="4C7284E4">
                  <wp:extent cx="304800" cy="37698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rotWithShape="1">
                          <a:blip r:embed="rId16">
                            <a:extLst>
                              <a:ext uri="{28A0092B-C50C-407E-A947-70E740481C1C}">
                                <a14:useLocalDpi xmlns:a14="http://schemas.microsoft.com/office/drawing/2010/main" val="0"/>
                              </a:ext>
                            </a:extLst>
                          </a:blip>
                          <a:srcRect l="71667" r="23461" b="83149"/>
                          <a:stretch/>
                        </pic:blipFill>
                        <pic:spPr bwMode="auto">
                          <a:xfrm>
                            <a:off x="0" y="0"/>
                            <a:ext cx="308043" cy="380999"/>
                          </a:xfrm>
                          <a:prstGeom prst="rect">
                            <a:avLst/>
                          </a:prstGeom>
                          <a:ln>
                            <a:noFill/>
                          </a:ln>
                          <a:extLst>
                            <a:ext uri="{53640926-AAD7-44D8-BBD7-CCE9431645EC}">
                              <a14:shadowObscured xmlns:a14="http://schemas.microsoft.com/office/drawing/2010/main"/>
                            </a:ext>
                          </a:extLst>
                        </pic:spPr>
                      </pic:pic>
                    </a:graphicData>
                  </a:graphic>
                </wp:inline>
              </w:drawing>
            </w:r>
          </w:p>
        </w:tc>
        <w:tc>
          <w:tcPr>
            <w:tcW w:w="6045" w:type="dxa"/>
          </w:tcPr>
          <w:p w14:paraId="59B14888" w14:textId="77777777" w:rsidR="00865ABC" w:rsidRPr="00CE3185" w:rsidRDefault="00865ABC" w:rsidP="00DE2138">
            <w:pPr>
              <w:rPr>
                <w:rFonts w:ascii="Candara" w:hAnsi="Candara"/>
              </w:rPr>
            </w:pPr>
            <w:r w:rsidRPr="00CE3185">
              <w:rPr>
                <w:rFonts w:ascii="Candara" w:hAnsi="Candara"/>
              </w:rPr>
              <w:t xml:space="preserve">Schedule </w:t>
            </w:r>
            <w:r w:rsidR="00DE2138" w:rsidRPr="00CE3185">
              <w:rPr>
                <w:rFonts w:ascii="Candara" w:hAnsi="Candara"/>
              </w:rPr>
              <w:t>an event</w:t>
            </w:r>
          </w:p>
        </w:tc>
      </w:tr>
      <w:tr w:rsidR="00865ABC" w:rsidRPr="00CE3185" w14:paraId="26A5AEAC" w14:textId="77777777" w:rsidTr="00CE3185">
        <w:trPr>
          <w:trHeight w:val="809"/>
        </w:trPr>
        <w:tc>
          <w:tcPr>
            <w:tcW w:w="2145" w:type="dxa"/>
          </w:tcPr>
          <w:p w14:paraId="6CFEE5A4" w14:textId="77777777" w:rsidR="00865ABC" w:rsidRPr="00CE3185" w:rsidRDefault="00865ABC" w:rsidP="0052377B">
            <w:pPr>
              <w:rPr>
                <w:rFonts w:ascii="Candara" w:hAnsi="Candara"/>
              </w:rPr>
            </w:pPr>
            <w:r w:rsidRPr="00CE3185">
              <w:rPr>
                <w:rFonts w:ascii="Candara" w:hAnsi="Candara"/>
                <w:noProof/>
              </w:rPr>
              <w:drawing>
                <wp:inline distT="0" distB="0" distL="0" distR="0" wp14:anchorId="6060F1D9" wp14:editId="022AF591">
                  <wp:extent cx="327660" cy="4311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rotWithShape="1">
                          <a:blip r:embed="rId16">
                            <a:extLst>
                              <a:ext uri="{28A0092B-C50C-407E-A947-70E740481C1C}">
                                <a14:useLocalDpi xmlns:a14="http://schemas.microsoft.com/office/drawing/2010/main" val="0"/>
                              </a:ext>
                            </a:extLst>
                          </a:blip>
                          <a:srcRect l="76025" r="19103" b="82073"/>
                          <a:stretch/>
                        </pic:blipFill>
                        <pic:spPr bwMode="auto">
                          <a:xfrm>
                            <a:off x="0" y="0"/>
                            <a:ext cx="327660" cy="431131"/>
                          </a:xfrm>
                          <a:prstGeom prst="rect">
                            <a:avLst/>
                          </a:prstGeom>
                          <a:ln>
                            <a:noFill/>
                          </a:ln>
                          <a:extLst>
                            <a:ext uri="{53640926-AAD7-44D8-BBD7-CCE9431645EC}">
                              <a14:shadowObscured xmlns:a14="http://schemas.microsoft.com/office/drawing/2010/main"/>
                            </a:ext>
                          </a:extLst>
                        </pic:spPr>
                      </pic:pic>
                    </a:graphicData>
                  </a:graphic>
                </wp:inline>
              </w:drawing>
            </w:r>
          </w:p>
        </w:tc>
        <w:tc>
          <w:tcPr>
            <w:tcW w:w="6045" w:type="dxa"/>
          </w:tcPr>
          <w:p w14:paraId="09BCAF81" w14:textId="77777777" w:rsidR="00865ABC" w:rsidRPr="00CE3185" w:rsidRDefault="00865ABC" w:rsidP="0052377B">
            <w:pPr>
              <w:rPr>
                <w:rFonts w:ascii="Candara" w:hAnsi="Candara"/>
              </w:rPr>
            </w:pPr>
            <w:r w:rsidRPr="00CE3185">
              <w:rPr>
                <w:rFonts w:ascii="Candara" w:hAnsi="Candara"/>
              </w:rPr>
              <w:t>Disqualif</w:t>
            </w:r>
            <w:r w:rsidR="00DE2138" w:rsidRPr="00CE3185">
              <w:rPr>
                <w:rFonts w:ascii="Candara" w:hAnsi="Candara"/>
              </w:rPr>
              <w:t xml:space="preserve">y </w:t>
            </w:r>
            <w:r w:rsidRPr="00CE3185">
              <w:rPr>
                <w:rFonts w:ascii="Candara" w:hAnsi="Candara"/>
              </w:rPr>
              <w:t>a candidate</w:t>
            </w:r>
          </w:p>
        </w:tc>
      </w:tr>
      <w:tr w:rsidR="00865ABC" w:rsidRPr="00CE3185" w14:paraId="6863109C" w14:textId="77777777" w:rsidTr="00CE3185">
        <w:trPr>
          <w:trHeight w:val="538"/>
        </w:trPr>
        <w:tc>
          <w:tcPr>
            <w:tcW w:w="2145" w:type="dxa"/>
          </w:tcPr>
          <w:p w14:paraId="3D2AC8E9" w14:textId="77777777" w:rsidR="00865ABC" w:rsidRPr="00CE3185" w:rsidRDefault="00865ABC" w:rsidP="0052377B">
            <w:pPr>
              <w:rPr>
                <w:rFonts w:ascii="Candara" w:hAnsi="Candara"/>
                <w:noProof/>
              </w:rPr>
            </w:pPr>
            <w:r w:rsidRPr="00CE3185">
              <w:rPr>
                <w:rFonts w:ascii="Candara" w:hAnsi="Candara"/>
                <w:noProof/>
              </w:rPr>
              <w:lastRenderedPageBreak/>
              <w:drawing>
                <wp:inline distT="0" distB="0" distL="0" distR="0" wp14:anchorId="451B6616" wp14:editId="47282C7E">
                  <wp:extent cx="350520" cy="37616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rotWithShape="1">
                          <a:blip r:embed="rId16">
                            <a:extLst>
                              <a:ext uri="{28A0092B-C50C-407E-A947-70E740481C1C}">
                                <a14:useLocalDpi xmlns:a14="http://schemas.microsoft.com/office/drawing/2010/main" val="0"/>
                              </a:ext>
                            </a:extLst>
                          </a:blip>
                          <a:srcRect l="80641" r="14102" b="84225"/>
                          <a:stretch/>
                        </pic:blipFill>
                        <pic:spPr bwMode="auto">
                          <a:xfrm>
                            <a:off x="0" y="0"/>
                            <a:ext cx="355209" cy="381199"/>
                          </a:xfrm>
                          <a:prstGeom prst="rect">
                            <a:avLst/>
                          </a:prstGeom>
                          <a:ln>
                            <a:noFill/>
                          </a:ln>
                          <a:extLst>
                            <a:ext uri="{53640926-AAD7-44D8-BBD7-CCE9431645EC}">
                              <a14:shadowObscured xmlns:a14="http://schemas.microsoft.com/office/drawing/2010/main"/>
                            </a:ext>
                          </a:extLst>
                        </pic:spPr>
                      </pic:pic>
                    </a:graphicData>
                  </a:graphic>
                </wp:inline>
              </w:drawing>
            </w:r>
          </w:p>
        </w:tc>
        <w:tc>
          <w:tcPr>
            <w:tcW w:w="6045" w:type="dxa"/>
          </w:tcPr>
          <w:p w14:paraId="2D6A76FA" w14:textId="77777777" w:rsidR="00865ABC" w:rsidRPr="00CE3185" w:rsidRDefault="00865ABC" w:rsidP="0052377B">
            <w:pPr>
              <w:rPr>
                <w:rFonts w:ascii="Candara" w:hAnsi="Candara"/>
              </w:rPr>
            </w:pPr>
            <w:r w:rsidRPr="00CE3185">
              <w:rPr>
                <w:rFonts w:ascii="Candara" w:hAnsi="Candara"/>
              </w:rPr>
              <w:t>Can edit the candidate profile</w:t>
            </w:r>
          </w:p>
        </w:tc>
      </w:tr>
      <w:tr w:rsidR="00DE2138" w:rsidRPr="00CE3185" w14:paraId="60C20AB4" w14:textId="77777777" w:rsidTr="00CE3185">
        <w:trPr>
          <w:trHeight w:val="538"/>
        </w:trPr>
        <w:tc>
          <w:tcPr>
            <w:tcW w:w="2145" w:type="dxa"/>
          </w:tcPr>
          <w:p w14:paraId="3B812EED" w14:textId="77777777" w:rsidR="00DE2138" w:rsidRPr="00CE3185" w:rsidRDefault="00DE2138" w:rsidP="0052377B">
            <w:pPr>
              <w:rPr>
                <w:rFonts w:ascii="Candara" w:hAnsi="Candara"/>
                <w:noProof/>
              </w:rPr>
            </w:pPr>
            <w:r w:rsidRPr="00CE3185">
              <w:rPr>
                <w:rFonts w:ascii="Candara" w:hAnsi="Candara"/>
                <w:noProof/>
              </w:rPr>
              <w:drawing>
                <wp:inline distT="0" distB="0" distL="0" distR="0" wp14:anchorId="6B3FA7BA" wp14:editId="04126F21">
                  <wp:extent cx="845820" cy="3280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png"/>
                          <pic:cNvPicPr/>
                        </pic:nvPicPr>
                        <pic:blipFill rotWithShape="1">
                          <a:blip r:embed="rId14">
                            <a:extLst>
                              <a:ext uri="{28A0092B-C50C-407E-A947-70E740481C1C}">
                                <a14:useLocalDpi xmlns:a14="http://schemas.microsoft.com/office/drawing/2010/main" val="0"/>
                              </a:ext>
                            </a:extLst>
                          </a:blip>
                          <a:srcRect l="90367" t="61407" b="23108"/>
                          <a:stretch/>
                        </pic:blipFill>
                        <pic:spPr bwMode="auto">
                          <a:xfrm>
                            <a:off x="0" y="0"/>
                            <a:ext cx="850269" cy="329738"/>
                          </a:xfrm>
                          <a:prstGeom prst="rect">
                            <a:avLst/>
                          </a:prstGeom>
                          <a:ln>
                            <a:noFill/>
                          </a:ln>
                          <a:extLst>
                            <a:ext uri="{53640926-AAD7-44D8-BBD7-CCE9431645EC}">
                              <a14:shadowObscured xmlns:a14="http://schemas.microsoft.com/office/drawing/2010/main"/>
                            </a:ext>
                          </a:extLst>
                        </pic:spPr>
                      </pic:pic>
                    </a:graphicData>
                  </a:graphic>
                </wp:inline>
              </w:drawing>
            </w:r>
          </w:p>
        </w:tc>
        <w:tc>
          <w:tcPr>
            <w:tcW w:w="6045" w:type="dxa"/>
          </w:tcPr>
          <w:p w14:paraId="65F21668" w14:textId="77777777" w:rsidR="00DE2138" w:rsidRPr="00CE3185" w:rsidRDefault="00DE2138" w:rsidP="0052377B">
            <w:pPr>
              <w:rPr>
                <w:rFonts w:ascii="Candara" w:hAnsi="Candara"/>
              </w:rPr>
            </w:pPr>
          </w:p>
          <w:p w14:paraId="13528B98" w14:textId="77777777" w:rsidR="00DE2138" w:rsidRPr="00CE3185" w:rsidRDefault="00DE2138" w:rsidP="0052377B">
            <w:pPr>
              <w:rPr>
                <w:rFonts w:ascii="Candara" w:hAnsi="Candara"/>
              </w:rPr>
            </w:pPr>
            <w:r w:rsidRPr="00CE3185">
              <w:rPr>
                <w:rFonts w:ascii="Candara" w:hAnsi="Candara"/>
              </w:rPr>
              <w:t>Update job, preview on careers, unpublish job and delete job</w:t>
            </w:r>
          </w:p>
        </w:tc>
      </w:tr>
    </w:tbl>
    <w:p w14:paraId="0F2175FB" w14:textId="77777777" w:rsidR="007438BF" w:rsidRPr="00CE3185" w:rsidRDefault="00544642" w:rsidP="00CE3185">
      <w:pPr>
        <w:jc w:val="both"/>
        <w:rPr>
          <w:rFonts w:ascii="Candara" w:hAnsi="Candara"/>
          <w:b/>
        </w:rPr>
      </w:pPr>
      <w:r w:rsidRPr="00CE3185">
        <w:rPr>
          <w:rFonts w:ascii="Candara" w:hAnsi="Candara"/>
          <w:b/>
        </w:rPr>
        <w:t>NOTE</w:t>
      </w:r>
    </w:p>
    <w:p w14:paraId="11B7E8D1" w14:textId="77777777" w:rsidR="00DE2138" w:rsidRPr="00CE3185" w:rsidRDefault="00544642" w:rsidP="00CE3185">
      <w:pPr>
        <w:jc w:val="both"/>
        <w:rPr>
          <w:rFonts w:ascii="Candara" w:hAnsi="Candara"/>
        </w:rPr>
      </w:pPr>
      <w:r w:rsidRPr="00CE3185">
        <w:rPr>
          <w:rFonts w:ascii="Candara" w:hAnsi="Candara"/>
        </w:rPr>
        <w:t>The Hired step</w:t>
      </w:r>
      <w:r w:rsidR="00DE2138" w:rsidRPr="00CE3185">
        <w:rPr>
          <w:rFonts w:ascii="Candara" w:hAnsi="Candara"/>
        </w:rPr>
        <w:t xml:space="preserve"> is the final step of the candidate evaluation, where the only qualified candidates are </w:t>
      </w:r>
      <w:r w:rsidR="00156295" w:rsidRPr="00CE3185">
        <w:rPr>
          <w:rFonts w:ascii="Candara" w:hAnsi="Candara"/>
        </w:rPr>
        <w:t xml:space="preserve">sent job offer emails and </w:t>
      </w:r>
      <w:r w:rsidR="00DE2138" w:rsidRPr="00CE3185">
        <w:rPr>
          <w:rFonts w:ascii="Candara" w:hAnsi="Candara"/>
        </w:rPr>
        <w:t>added to the employee list of the organization as shown in the figure below.</w:t>
      </w:r>
    </w:p>
    <w:p w14:paraId="576B4A1B" w14:textId="77777777" w:rsidR="00156295" w:rsidRDefault="00DE2138" w:rsidP="00156295">
      <w:pPr>
        <w:keepNext/>
      </w:pPr>
      <w:r>
        <w:rPr>
          <w:noProof/>
        </w:rPr>
        <w:drawing>
          <wp:inline distT="0" distB="0" distL="0" distR="0" wp14:anchorId="523DEF79" wp14:editId="2D18CE6C">
            <wp:extent cx="6141062" cy="2369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png"/>
                    <pic:cNvPicPr/>
                  </pic:nvPicPr>
                  <pic:blipFill>
                    <a:blip r:embed="rId17">
                      <a:extLst>
                        <a:ext uri="{28A0092B-C50C-407E-A947-70E740481C1C}">
                          <a14:useLocalDpi xmlns:a14="http://schemas.microsoft.com/office/drawing/2010/main" val="0"/>
                        </a:ext>
                      </a:extLst>
                    </a:blip>
                    <a:stretch>
                      <a:fillRect/>
                    </a:stretch>
                  </pic:blipFill>
                  <pic:spPr>
                    <a:xfrm>
                      <a:off x="0" y="0"/>
                      <a:ext cx="6141062" cy="2369820"/>
                    </a:xfrm>
                    <a:prstGeom prst="rect">
                      <a:avLst/>
                    </a:prstGeom>
                  </pic:spPr>
                </pic:pic>
              </a:graphicData>
            </a:graphic>
          </wp:inline>
        </w:drawing>
      </w:r>
    </w:p>
    <w:p w14:paraId="4A06BFC8" w14:textId="77777777" w:rsidR="00DE2138" w:rsidRDefault="00156295" w:rsidP="00156295">
      <w:pPr>
        <w:pStyle w:val="Caption"/>
        <w:jc w:val="center"/>
      </w:pPr>
      <w:r>
        <w:t xml:space="preserve">Figure </w:t>
      </w:r>
      <w:r w:rsidR="0008059E">
        <w:fldChar w:fldCharType="begin"/>
      </w:r>
      <w:r w:rsidR="0008059E">
        <w:instrText xml:space="preserve"> SEQ Figure \* ARABIC </w:instrText>
      </w:r>
      <w:r w:rsidR="0008059E">
        <w:fldChar w:fldCharType="separate"/>
      </w:r>
      <w:r>
        <w:rPr>
          <w:noProof/>
        </w:rPr>
        <w:t>10</w:t>
      </w:r>
      <w:r w:rsidR="0008059E">
        <w:rPr>
          <w:noProof/>
        </w:rPr>
        <w:fldChar w:fldCharType="end"/>
      </w:r>
      <w:r>
        <w:t>: Hired step</w:t>
      </w:r>
    </w:p>
    <w:p w14:paraId="7FF82A8D" w14:textId="77777777" w:rsidR="00C00572" w:rsidRDefault="007E5C87" w:rsidP="00F64FDC">
      <w:pPr>
        <w:pStyle w:val="Heading2"/>
        <w:rPr>
          <w:rFonts w:ascii="Candara" w:hAnsi="Candara"/>
        </w:rPr>
      </w:pPr>
      <w:r w:rsidRPr="00F64FDC">
        <w:rPr>
          <w:rFonts w:ascii="Candara" w:hAnsi="Candara"/>
        </w:rPr>
        <w:t>Report</w:t>
      </w:r>
    </w:p>
    <w:p w14:paraId="6E856DB0" w14:textId="77777777" w:rsidR="00F64FDC" w:rsidRDefault="007E5C87" w:rsidP="00F64FDC">
      <w:pPr>
        <w:pStyle w:val="Heading3"/>
        <w:rPr>
          <w:rFonts w:ascii="Candara" w:hAnsi="Candara"/>
        </w:rPr>
      </w:pPr>
      <w:r w:rsidRPr="00F64FDC">
        <w:rPr>
          <w:rFonts w:ascii="Candara" w:hAnsi="Candara"/>
        </w:rPr>
        <w:t>Recruitment Progress report</w:t>
      </w:r>
    </w:p>
    <w:p w14:paraId="0FCDEC8E" w14:textId="77777777" w:rsidR="004F14EE" w:rsidRDefault="007E5C87" w:rsidP="004F14EE">
      <w:pPr>
        <w:jc w:val="both"/>
        <w:rPr>
          <w:rFonts w:ascii="Candara" w:hAnsi="Candara"/>
        </w:rPr>
      </w:pPr>
      <w:r w:rsidRPr="004F14EE">
        <w:rPr>
          <w:rFonts w:ascii="Candara" w:hAnsi="Candara"/>
        </w:rPr>
        <w:t xml:space="preserve">To navigate to this section, go to </w:t>
      </w:r>
      <w:r w:rsidRPr="004F14EE">
        <w:rPr>
          <w:rFonts w:ascii="Candara" w:hAnsi="Candara"/>
          <w:b/>
        </w:rPr>
        <w:t>Module -&gt; Recruitment -&gt; Recruitment Progress Report</w:t>
      </w:r>
      <w:r w:rsidRPr="004F14EE">
        <w:rPr>
          <w:rFonts w:ascii="Candara" w:hAnsi="Candara"/>
        </w:rPr>
        <w:t xml:space="preserve">. </w:t>
      </w:r>
      <w:r w:rsidR="00F64FDC" w:rsidRPr="004F14EE">
        <w:rPr>
          <w:rFonts w:ascii="Candara" w:hAnsi="Candara"/>
        </w:rPr>
        <w:t>This section provides a summarized report of the re</w:t>
      </w:r>
      <w:r w:rsidRPr="004F14EE">
        <w:rPr>
          <w:rFonts w:ascii="Candara" w:hAnsi="Candara"/>
        </w:rPr>
        <w:t xml:space="preserve">cruitment progress. </w:t>
      </w:r>
    </w:p>
    <w:p w14:paraId="69F8C18D" w14:textId="77777777" w:rsidR="004F14EE" w:rsidRDefault="007E5C87" w:rsidP="004F14EE">
      <w:pPr>
        <w:jc w:val="both"/>
        <w:rPr>
          <w:rFonts w:ascii="Candara" w:hAnsi="Candara"/>
        </w:rPr>
      </w:pPr>
      <w:r>
        <w:rPr>
          <w:rFonts w:ascii="Candara" w:hAnsi="Candara"/>
        </w:rPr>
        <w:t>To generate this report;</w:t>
      </w:r>
    </w:p>
    <w:p w14:paraId="07262062" w14:textId="77777777" w:rsidR="004F14EE" w:rsidRDefault="007E5C87" w:rsidP="004F14EE">
      <w:pPr>
        <w:pStyle w:val="ListParagraph"/>
        <w:numPr>
          <w:ilvl w:val="0"/>
          <w:numId w:val="2"/>
        </w:numPr>
        <w:jc w:val="both"/>
        <w:rPr>
          <w:rFonts w:ascii="Candara" w:hAnsi="Candara"/>
        </w:rPr>
      </w:pPr>
      <w:r>
        <w:rPr>
          <w:rFonts w:ascii="Candara" w:hAnsi="Candara"/>
        </w:rPr>
        <w:t>S</w:t>
      </w:r>
      <w:r w:rsidR="00FC2EA2" w:rsidRPr="004F14EE">
        <w:rPr>
          <w:rFonts w:ascii="Candara" w:hAnsi="Candara"/>
        </w:rPr>
        <w:t xml:space="preserve">elect from the drop-down the job advertised </w:t>
      </w:r>
    </w:p>
    <w:p w14:paraId="5CB50121" w14:textId="77777777" w:rsidR="004F14EE" w:rsidRDefault="007E5C87" w:rsidP="004F14EE">
      <w:pPr>
        <w:pStyle w:val="ListParagraph"/>
        <w:numPr>
          <w:ilvl w:val="0"/>
          <w:numId w:val="2"/>
        </w:numPr>
        <w:jc w:val="both"/>
        <w:rPr>
          <w:rFonts w:ascii="Candara" w:hAnsi="Candara"/>
        </w:rPr>
      </w:pPr>
      <w:r>
        <w:rPr>
          <w:rFonts w:ascii="Candara" w:hAnsi="Candara"/>
        </w:rPr>
        <w:t>Select the analyze</w:t>
      </w:r>
      <w:r w:rsidR="00FC2EA2" w:rsidRPr="004F14EE">
        <w:rPr>
          <w:rFonts w:ascii="Candara" w:hAnsi="Candara"/>
        </w:rPr>
        <w:t xml:space="preserve"> option. The analysis option has 4 parts such as; analyze by gender, experience level, age, and education level.  </w:t>
      </w:r>
    </w:p>
    <w:p w14:paraId="26F92B4D" w14:textId="77777777" w:rsidR="00F64FDC" w:rsidRPr="004F14EE" w:rsidRDefault="007E5C87" w:rsidP="004F14EE">
      <w:pPr>
        <w:pStyle w:val="ListParagraph"/>
        <w:numPr>
          <w:ilvl w:val="0"/>
          <w:numId w:val="2"/>
        </w:numPr>
        <w:jc w:val="both"/>
        <w:rPr>
          <w:rFonts w:ascii="Candara" w:hAnsi="Candara"/>
        </w:rPr>
      </w:pPr>
      <w:r>
        <w:rPr>
          <w:rFonts w:ascii="Candara" w:hAnsi="Candara"/>
        </w:rPr>
        <w:t>C</w:t>
      </w:r>
      <w:r w:rsidR="00FC2EA2" w:rsidRPr="004F14EE">
        <w:rPr>
          <w:rFonts w:ascii="Candara" w:hAnsi="Candara"/>
        </w:rPr>
        <w:t xml:space="preserve">lick on the generate tab </w:t>
      </w:r>
      <w:r w:rsidR="00954F01" w:rsidRPr="004F14EE">
        <w:rPr>
          <w:rFonts w:ascii="Candara" w:hAnsi="Candara"/>
        </w:rPr>
        <w:t>as shown in the figure below.</w:t>
      </w:r>
    </w:p>
    <w:p w14:paraId="3FFEFA6C" w14:textId="77777777" w:rsidR="00954F01" w:rsidRDefault="007E5C87" w:rsidP="00954F01">
      <w:pPr>
        <w:keepNext/>
      </w:pPr>
      <w:r>
        <w:rPr>
          <w:noProof/>
        </w:rPr>
        <w:lastRenderedPageBreak/>
        <w:drawing>
          <wp:inline distT="0" distB="0" distL="0" distR="0" wp14:anchorId="2BB3DA6E" wp14:editId="2DCF7598">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1543" name="image 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96820"/>
                    </a:xfrm>
                    <a:prstGeom prst="rect">
                      <a:avLst/>
                    </a:prstGeom>
                  </pic:spPr>
                </pic:pic>
              </a:graphicData>
            </a:graphic>
          </wp:inline>
        </w:drawing>
      </w:r>
    </w:p>
    <w:p w14:paraId="33D9C5B8" w14:textId="77777777" w:rsidR="00954F01" w:rsidRDefault="007E5C87" w:rsidP="00954F01">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11</w:t>
      </w:r>
      <w:r w:rsidR="0008059E">
        <w:rPr>
          <w:noProof/>
        </w:rPr>
        <w:fldChar w:fldCharType="end"/>
      </w:r>
      <w:r>
        <w:t>: Recruitment Progress Report</w:t>
      </w:r>
    </w:p>
    <w:p w14:paraId="4482FE6F" w14:textId="77777777" w:rsidR="00F64FDC" w:rsidRPr="00F64FDC" w:rsidRDefault="00F64FDC" w:rsidP="00F64FDC"/>
    <w:p w14:paraId="7067B2F3" w14:textId="77777777" w:rsidR="00F64FDC" w:rsidRDefault="007E5C87" w:rsidP="00FC2EA2">
      <w:pPr>
        <w:pStyle w:val="Heading3"/>
        <w:rPr>
          <w:rFonts w:ascii="Candara" w:hAnsi="Candara"/>
        </w:rPr>
      </w:pPr>
      <w:r w:rsidRPr="00FC2EA2">
        <w:rPr>
          <w:rFonts w:ascii="Candara" w:hAnsi="Candara"/>
        </w:rPr>
        <w:t>Candidates Biodata Report</w:t>
      </w:r>
    </w:p>
    <w:p w14:paraId="5549112F" w14:textId="39B9C047" w:rsidR="00FC2EA2" w:rsidRPr="004F14EE" w:rsidRDefault="007E5C87" w:rsidP="004F14EE">
      <w:pPr>
        <w:jc w:val="both"/>
        <w:rPr>
          <w:rFonts w:ascii="Candara" w:hAnsi="Candara"/>
        </w:rPr>
      </w:pPr>
      <w:r w:rsidRPr="004F14EE">
        <w:rPr>
          <w:rFonts w:ascii="Candara" w:hAnsi="Candara"/>
        </w:rPr>
        <w:t xml:space="preserve">This section </w:t>
      </w:r>
      <w:r w:rsidR="004F14EE" w:rsidRPr="004F14EE">
        <w:rPr>
          <w:rFonts w:ascii="Candara" w:hAnsi="Candara"/>
        </w:rPr>
        <w:t xml:space="preserve">shows all the </w:t>
      </w:r>
      <w:ins w:id="39" w:author="Otandeka Simon Peter" w:date="2019-10-10T20:25:00Z">
        <w:r w:rsidR="0008059E">
          <w:rPr>
            <w:rFonts w:ascii="Candara" w:hAnsi="Candara"/>
          </w:rPr>
          <w:t xml:space="preserve">bio-data details of </w:t>
        </w:r>
      </w:ins>
      <w:bookmarkStart w:id="40" w:name="_GoBack"/>
      <w:bookmarkEnd w:id="40"/>
      <w:r w:rsidR="004F14EE" w:rsidRPr="004F14EE">
        <w:rPr>
          <w:rFonts w:ascii="Candara" w:hAnsi="Candara"/>
        </w:rPr>
        <w:t>applicants for a</w:t>
      </w:r>
      <w:r w:rsidRPr="004F14EE">
        <w:rPr>
          <w:rFonts w:ascii="Candara" w:hAnsi="Candara"/>
        </w:rPr>
        <w:t xml:space="preserve"> published job. </w:t>
      </w:r>
      <w:r w:rsidR="004F14EE" w:rsidRPr="004F14EE">
        <w:rPr>
          <w:rFonts w:ascii="Candara" w:hAnsi="Candara"/>
        </w:rPr>
        <w:t>To access this section,</w:t>
      </w:r>
      <w:r w:rsidR="004F14EE">
        <w:rPr>
          <w:rFonts w:ascii="Candara" w:hAnsi="Candara"/>
        </w:rPr>
        <w:t xml:space="preserve"> go to</w:t>
      </w:r>
      <w:r w:rsidR="004F14EE" w:rsidRPr="004F14EE">
        <w:rPr>
          <w:rFonts w:ascii="Candara" w:hAnsi="Candara"/>
        </w:rPr>
        <w:t xml:space="preserve"> </w:t>
      </w:r>
      <w:r w:rsidR="004F14EE" w:rsidRPr="004F14EE">
        <w:rPr>
          <w:rFonts w:ascii="Candara" w:hAnsi="Candara"/>
          <w:b/>
        </w:rPr>
        <w:t>Module -&gt;</w:t>
      </w:r>
      <w:r w:rsidR="004F14EE" w:rsidRPr="004F14EE">
        <w:rPr>
          <w:rFonts w:ascii="Candara" w:hAnsi="Candara"/>
        </w:rPr>
        <w:t xml:space="preserve"> </w:t>
      </w:r>
      <w:r w:rsidR="004F14EE" w:rsidRPr="004F14EE">
        <w:rPr>
          <w:rFonts w:ascii="Candara" w:hAnsi="Candara"/>
          <w:b/>
        </w:rPr>
        <w:t>Recruitment -&gt; Candidates Biodata Report</w:t>
      </w:r>
      <w:r w:rsidR="004F14EE" w:rsidRPr="004F14EE">
        <w:rPr>
          <w:rFonts w:ascii="Candara" w:hAnsi="Candara"/>
        </w:rPr>
        <w:t>. An employee with system rights/HR can filter and generate a report as shown below.</w:t>
      </w:r>
    </w:p>
    <w:p w14:paraId="6F250A1E" w14:textId="77777777" w:rsidR="004F14EE" w:rsidRDefault="007E5C87" w:rsidP="004F14EE">
      <w:pPr>
        <w:keepNext/>
      </w:pPr>
      <w:r>
        <w:rPr>
          <w:noProof/>
        </w:rPr>
        <w:drawing>
          <wp:inline distT="0" distB="0" distL="0" distR="0" wp14:anchorId="0ADF1493" wp14:editId="2B250267">
            <wp:extent cx="5943600" cy="2113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2529" name="image 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inline>
        </w:drawing>
      </w:r>
    </w:p>
    <w:p w14:paraId="7B021D20" w14:textId="77777777" w:rsidR="004F14EE" w:rsidRPr="00FC2EA2" w:rsidRDefault="007E5C87" w:rsidP="004F14EE">
      <w:pPr>
        <w:pStyle w:val="Caption"/>
        <w:jc w:val="center"/>
      </w:pPr>
      <w:r>
        <w:t xml:space="preserve">Figure </w:t>
      </w:r>
      <w:r w:rsidR="0008059E">
        <w:fldChar w:fldCharType="begin"/>
      </w:r>
      <w:r w:rsidR="0008059E">
        <w:instrText xml:space="preserve"> SEQ Figure \* ARABIC </w:instrText>
      </w:r>
      <w:r w:rsidR="0008059E">
        <w:fldChar w:fldCharType="separate"/>
      </w:r>
      <w:r w:rsidR="00156295">
        <w:rPr>
          <w:noProof/>
        </w:rPr>
        <w:t>12</w:t>
      </w:r>
      <w:r w:rsidR="0008059E">
        <w:rPr>
          <w:noProof/>
        </w:rPr>
        <w:fldChar w:fldCharType="end"/>
      </w:r>
      <w:r>
        <w:t>: Candidates Bio Data Report</w:t>
      </w:r>
    </w:p>
    <w:p w14:paraId="1B245B20" w14:textId="77777777" w:rsidR="00F64FDC" w:rsidRPr="00C93828" w:rsidRDefault="00F64FDC" w:rsidP="00C93828"/>
    <w:p w14:paraId="5CC88FE6" w14:textId="77777777" w:rsidR="00F832DA" w:rsidRPr="00F832DA" w:rsidRDefault="00F832DA" w:rsidP="00F832DA"/>
    <w:p w14:paraId="15454A04" w14:textId="77777777" w:rsidR="00411E36" w:rsidRPr="00411E36" w:rsidRDefault="00411E36" w:rsidP="00411E36">
      <w:pPr>
        <w:jc w:val="both"/>
        <w:rPr>
          <w:rFonts w:ascii="Candara" w:hAnsi="Candara"/>
        </w:rPr>
      </w:pPr>
    </w:p>
    <w:p w14:paraId="1E353EAB" w14:textId="77777777" w:rsidR="00655A92" w:rsidRDefault="00655A92" w:rsidP="003A1651"/>
    <w:p w14:paraId="7BB1D6F9" w14:textId="77777777" w:rsidR="003A1651" w:rsidRPr="00655A92" w:rsidRDefault="003A1651" w:rsidP="00655A92"/>
    <w:sectPr w:rsidR="003A1651" w:rsidRPr="0065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068F4"/>
    <w:multiLevelType w:val="hybridMultilevel"/>
    <w:tmpl w:val="36BE770E"/>
    <w:lvl w:ilvl="0" w:tplc="D6E4A3DE">
      <w:start w:val="1"/>
      <w:numFmt w:val="bullet"/>
      <w:lvlText w:val=""/>
      <w:lvlJc w:val="left"/>
      <w:pPr>
        <w:ind w:left="720" w:hanging="360"/>
      </w:pPr>
      <w:rPr>
        <w:rFonts w:ascii="Symbol" w:hAnsi="Symbol" w:hint="default"/>
      </w:rPr>
    </w:lvl>
    <w:lvl w:ilvl="1" w:tplc="28E8AA66" w:tentative="1">
      <w:start w:val="1"/>
      <w:numFmt w:val="bullet"/>
      <w:lvlText w:val="o"/>
      <w:lvlJc w:val="left"/>
      <w:pPr>
        <w:ind w:left="1440" w:hanging="360"/>
      </w:pPr>
      <w:rPr>
        <w:rFonts w:ascii="Courier New" w:hAnsi="Courier New" w:cs="Courier New" w:hint="default"/>
      </w:rPr>
    </w:lvl>
    <w:lvl w:ilvl="2" w:tplc="80FCD9D6" w:tentative="1">
      <w:start w:val="1"/>
      <w:numFmt w:val="bullet"/>
      <w:lvlText w:val=""/>
      <w:lvlJc w:val="left"/>
      <w:pPr>
        <w:ind w:left="2160" w:hanging="360"/>
      </w:pPr>
      <w:rPr>
        <w:rFonts w:ascii="Wingdings" w:hAnsi="Wingdings" w:hint="default"/>
      </w:rPr>
    </w:lvl>
    <w:lvl w:ilvl="3" w:tplc="A840408E" w:tentative="1">
      <w:start w:val="1"/>
      <w:numFmt w:val="bullet"/>
      <w:lvlText w:val=""/>
      <w:lvlJc w:val="left"/>
      <w:pPr>
        <w:ind w:left="2880" w:hanging="360"/>
      </w:pPr>
      <w:rPr>
        <w:rFonts w:ascii="Symbol" w:hAnsi="Symbol" w:hint="default"/>
      </w:rPr>
    </w:lvl>
    <w:lvl w:ilvl="4" w:tplc="0D8E6D08" w:tentative="1">
      <w:start w:val="1"/>
      <w:numFmt w:val="bullet"/>
      <w:lvlText w:val="o"/>
      <w:lvlJc w:val="left"/>
      <w:pPr>
        <w:ind w:left="3600" w:hanging="360"/>
      </w:pPr>
      <w:rPr>
        <w:rFonts w:ascii="Courier New" w:hAnsi="Courier New" w:cs="Courier New" w:hint="default"/>
      </w:rPr>
    </w:lvl>
    <w:lvl w:ilvl="5" w:tplc="5B64A75A" w:tentative="1">
      <w:start w:val="1"/>
      <w:numFmt w:val="bullet"/>
      <w:lvlText w:val=""/>
      <w:lvlJc w:val="left"/>
      <w:pPr>
        <w:ind w:left="4320" w:hanging="360"/>
      </w:pPr>
      <w:rPr>
        <w:rFonts w:ascii="Wingdings" w:hAnsi="Wingdings" w:hint="default"/>
      </w:rPr>
    </w:lvl>
    <w:lvl w:ilvl="6" w:tplc="D7346C4C" w:tentative="1">
      <w:start w:val="1"/>
      <w:numFmt w:val="bullet"/>
      <w:lvlText w:val=""/>
      <w:lvlJc w:val="left"/>
      <w:pPr>
        <w:ind w:left="5040" w:hanging="360"/>
      </w:pPr>
      <w:rPr>
        <w:rFonts w:ascii="Symbol" w:hAnsi="Symbol" w:hint="default"/>
      </w:rPr>
    </w:lvl>
    <w:lvl w:ilvl="7" w:tplc="1FAC74C8" w:tentative="1">
      <w:start w:val="1"/>
      <w:numFmt w:val="bullet"/>
      <w:lvlText w:val="o"/>
      <w:lvlJc w:val="left"/>
      <w:pPr>
        <w:ind w:left="5760" w:hanging="360"/>
      </w:pPr>
      <w:rPr>
        <w:rFonts w:ascii="Courier New" w:hAnsi="Courier New" w:cs="Courier New" w:hint="default"/>
      </w:rPr>
    </w:lvl>
    <w:lvl w:ilvl="8" w:tplc="AC642E7E" w:tentative="1">
      <w:start w:val="1"/>
      <w:numFmt w:val="bullet"/>
      <w:lvlText w:val=""/>
      <w:lvlJc w:val="left"/>
      <w:pPr>
        <w:ind w:left="6480" w:hanging="360"/>
      </w:pPr>
      <w:rPr>
        <w:rFonts w:ascii="Wingdings" w:hAnsi="Wingdings" w:hint="default"/>
      </w:rPr>
    </w:lvl>
  </w:abstractNum>
  <w:abstractNum w:abstractNumId="1" w15:restartNumberingAfterBreak="0">
    <w:nsid w:val="4FA23548"/>
    <w:multiLevelType w:val="hybridMultilevel"/>
    <w:tmpl w:val="80E6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04E86"/>
    <w:multiLevelType w:val="hybridMultilevel"/>
    <w:tmpl w:val="475055CC"/>
    <w:lvl w:ilvl="0" w:tplc="1D687AD4">
      <w:start w:val="1"/>
      <w:numFmt w:val="decimal"/>
      <w:lvlText w:val="%1."/>
      <w:lvlJc w:val="left"/>
      <w:pPr>
        <w:ind w:left="720" w:hanging="360"/>
      </w:pPr>
    </w:lvl>
    <w:lvl w:ilvl="1" w:tplc="75640D62" w:tentative="1">
      <w:start w:val="1"/>
      <w:numFmt w:val="lowerLetter"/>
      <w:lvlText w:val="%2."/>
      <w:lvlJc w:val="left"/>
      <w:pPr>
        <w:ind w:left="1440" w:hanging="360"/>
      </w:pPr>
    </w:lvl>
    <w:lvl w:ilvl="2" w:tplc="DEA29164" w:tentative="1">
      <w:start w:val="1"/>
      <w:numFmt w:val="lowerRoman"/>
      <w:lvlText w:val="%3."/>
      <w:lvlJc w:val="right"/>
      <w:pPr>
        <w:ind w:left="2160" w:hanging="180"/>
      </w:pPr>
    </w:lvl>
    <w:lvl w:ilvl="3" w:tplc="1D7A3B0A" w:tentative="1">
      <w:start w:val="1"/>
      <w:numFmt w:val="decimal"/>
      <w:lvlText w:val="%4."/>
      <w:lvlJc w:val="left"/>
      <w:pPr>
        <w:ind w:left="2880" w:hanging="360"/>
      </w:pPr>
    </w:lvl>
    <w:lvl w:ilvl="4" w:tplc="52863F7E" w:tentative="1">
      <w:start w:val="1"/>
      <w:numFmt w:val="lowerLetter"/>
      <w:lvlText w:val="%5."/>
      <w:lvlJc w:val="left"/>
      <w:pPr>
        <w:ind w:left="3600" w:hanging="360"/>
      </w:pPr>
    </w:lvl>
    <w:lvl w:ilvl="5" w:tplc="153AA538" w:tentative="1">
      <w:start w:val="1"/>
      <w:numFmt w:val="lowerRoman"/>
      <w:lvlText w:val="%6."/>
      <w:lvlJc w:val="right"/>
      <w:pPr>
        <w:ind w:left="4320" w:hanging="180"/>
      </w:pPr>
    </w:lvl>
    <w:lvl w:ilvl="6" w:tplc="BF64FA96" w:tentative="1">
      <w:start w:val="1"/>
      <w:numFmt w:val="decimal"/>
      <w:lvlText w:val="%7."/>
      <w:lvlJc w:val="left"/>
      <w:pPr>
        <w:ind w:left="5040" w:hanging="360"/>
      </w:pPr>
    </w:lvl>
    <w:lvl w:ilvl="7" w:tplc="F1644A22" w:tentative="1">
      <w:start w:val="1"/>
      <w:numFmt w:val="lowerLetter"/>
      <w:lvlText w:val="%8."/>
      <w:lvlJc w:val="left"/>
      <w:pPr>
        <w:ind w:left="5760" w:hanging="360"/>
      </w:pPr>
    </w:lvl>
    <w:lvl w:ilvl="8" w:tplc="513CF1D0"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tandeka Simon Peter">
    <w15:presenceInfo w15:providerId="Windows Live" w15:userId="0978affa8d968f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FCB"/>
    <w:rsid w:val="0008059E"/>
    <w:rsid w:val="00136A49"/>
    <w:rsid w:val="00156295"/>
    <w:rsid w:val="00235BDE"/>
    <w:rsid w:val="00237600"/>
    <w:rsid w:val="002C4E07"/>
    <w:rsid w:val="00340208"/>
    <w:rsid w:val="00383FCB"/>
    <w:rsid w:val="003A1651"/>
    <w:rsid w:val="00411E36"/>
    <w:rsid w:val="004F14EE"/>
    <w:rsid w:val="0052377B"/>
    <w:rsid w:val="00544642"/>
    <w:rsid w:val="005775DF"/>
    <w:rsid w:val="00594640"/>
    <w:rsid w:val="005B37C6"/>
    <w:rsid w:val="00616246"/>
    <w:rsid w:val="00655A92"/>
    <w:rsid w:val="006A009F"/>
    <w:rsid w:val="006B13D8"/>
    <w:rsid w:val="006C756B"/>
    <w:rsid w:val="007438BF"/>
    <w:rsid w:val="00743AFE"/>
    <w:rsid w:val="007A171E"/>
    <w:rsid w:val="007E5C87"/>
    <w:rsid w:val="00865ABC"/>
    <w:rsid w:val="008E14B9"/>
    <w:rsid w:val="00954F01"/>
    <w:rsid w:val="00971820"/>
    <w:rsid w:val="00995C54"/>
    <w:rsid w:val="009A2C5E"/>
    <w:rsid w:val="009D443D"/>
    <w:rsid w:val="00A058D3"/>
    <w:rsid w:val="00A85DBB"/>
    <w:rsid w:val="00B1196C"/>
    <w:rsid w:val="00B27317"/>
    <w:rsid w:val="00B650BD"/>
    <w:rsid w:val="00B973E1"/>
    <w:rsid w:val="00C00572"/>
    <w:rsid w:val="00C93828"/>
    <w:rsid w:val="00CE3185"/>
    <w:rsid w:val="00D44D05"/>
    <w:rsid w:val="00DB37D6"/>
    <w:rsid w:val="00DE2138"/>
    <w:rsid w:val="00E42435"/>
    <w:rsid w:val="00E6496F"/>
    <w:rsid w:val="00E65AE6"/>
    <w:rsid w:val="00ED608A"/>
    <w:rsid w:val="00F37708"/>
    <w:rsid w:val="00F64FDC"/>
    <w:rsid w:val="00F832DA"/>
    <w:rsid w:val="00FC2EA2"/>
    <w:rsid w:val="00FE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3965"/>
  <w15:docId w15:val="{8AB4B6BE-B5E0-46A5-AE50-4850143F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7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2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38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5E"/>
    <w:pPr>
      <w:ind w:left="720"/>
      <w:contextualSpacing/>
    </w:pPr>
  </w:style>
  <w:style w:type="character" w:customStyle="1" w:styleId="Heading1Char">
    <w:name w:val="Heading 1 Char"/>
    <w:basedOn w:val="DefaultParagraphFont"/>
    <w:link w:val="Heading1"/>
    <w:uiPriority w:val="9"/>
    <w:rsid w:val="009A2C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3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7D6"/>
    <w:rPr>
      <w:rFonts w:ascii="Tahoma" w:hAnsi="Tahoma" w:cs="Tahoma"/>
      <w:sz w:val="16"/>
      <w:szCs w:val="16"/>
    </w:rPr>
  </w:style>
  <w:style w:type="paragraph" w:styleId="Caption">
    <w:name w:val="caption"/>
    <w:basedOn w:val="Normal"/>
    <w:next w:val="Normal"/>
    <w:uiPriority w:val="35"/>
    <w:unhideWhenUsed/>
    <w:qFormat/>
    <w:rsid w:val="00DB37D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B37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3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38B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2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317"/>
    <w:rPr>
      <w:color w:val="0000FF" w:themeColor="hyperlink"/>
      <w:u w:val="single"/>
    </w:rPr>
  </w:style>
  <w:style w:type="character" w:styleId="UnresolvedMention">
    <w:name w:val="Unresolved Mention"/>
    <w:basedOn w:val="DefaultParagraphFont"/>
    <w:uiPriority w:val="99"/>
    <w:semiHidden/>
    <w:unhideWhenUsed/>
    <w:rsid w:val="00B27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843F5-49AA-48A8-B0A9-671492C98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Otandeka Simon Peter</cp:lastModifiedBy>
  <cp:revision>5</cp:revision>
  <dcterms:created xsi:type="dcterms:W3CDTF">2019-10-10T16:49:00Z</dcterms:created>
  <dcterms:modified xsi:type="dcterms:W3CDTF">2019-10-10T17:26:00Z</dcterms:modified>
</cp:coreProperties>
</file>